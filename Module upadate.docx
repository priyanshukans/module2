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B50AC4F" w14:textId="44B98A63" w:rsidR="00F51FCC" w:rsidRDefault="00F51FCC" w:rsidP="00376D3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0"/>
          <w:szCs w:val="40"/>
          <w:lang w:val="en-US"/>
        </w:rPr>
      </w:pPr>
      <w:r w:rsidRPr="00A7005E">
        <w:rPr>
          <w:sz w:val="40"/>
          <w:szCs w:val="40"/>
          <w:lang w:val="en-US"/>
        </w:rPr>
        <w:t xml:space="preserve">Module </w:t>
      </w:r>
      <w:r>
        <w:rPr>
          <w:sz w:val="40"/>
          <w:szCs w:val="40"/>
          <w:lang w:val="en-US"/>
        </w:rPr>
        <w:t>1</w:t>
      </w:r>
      <w:r w:rsidRPr="00A7005E">
        <w:rPr>
          <w:sz w:val="40"/>
          <w:szCs w:val="40"/>
          <w:lang w:val="en-US"/>
        </w:rPr>
        <w:t xml:space="preserve">: </w:t>
      </w:r>
      <w:r>
        <w:rPr>
          <w:sz w:val="40"/>
          <w:szCs w:val="40"/>
          <w:lang w:val="en-US"/>
        </w:rPr>
        <w:t>I</w:t>
      </w:r>
      <w:r w:rsidRPr="00A7005E">
        <w:rPr>
          <w:sz w:val="40"/>
          <w:szCs w:val="40"/>
          <w:lang w:val="en-US"/>
        </w:rPr>
        <w:t xml:space="preserve">nterview </w:t>
      </w:r>
      <w:r>
        <w:rPr>
          <w:sz w:val="40"/>
          <w:szCs w:val="40"/>
          <w:lang w:val="en-US"/>
        </w:rPr>
        <w:t>Q</w:t>
      </w:r>
      <w:r w:rsidRPr="00A7005E">
        <w:rPr>
          <w:sz w:val="40"/>
          <w:szCs w:val="40"/>
          <w:lang w:val="en-US"/>
        </w:rPr>
        <w:t xml:space="preserve">uestion </w:t>
      </w:r>
      <w:r>
        <w:rPr>
          <w:sz w:val="40"/>
          <w:szCs w:val="40"/>
          <w:lang w:val="en-US"/>
        </w:rPr>
        <w:t>A</w:t>
      </w:r>
      <w:r w:rsidRPr="00A7005E">
        <w:rPr>
          <w:sz w:val="40"/>
          <w:szCs w:val="40"/>
          <w:lang w:val="en-US"/>
        </w:rPr>
        <w:t>nswer</w:t>
      </w:r>
    </w:p>
    <w:p w14:paraId="70EF1F33" w14:textId="77777777" w:rsidR="00F51FCC" w:rsidRPr="00A7005E" w:rsidRDefault="00F51FCC" w:rsidP="00376D3C">
      <w:pPr>
        <w:rPr>
          <w:sz w:val="40"/>
          <w:szCs w:val="40"/>
          <w:lang w:val="en-US"/>
        </w:rPr>
      </w:pPr>
      <w:r>
        <w:rPr>
          <w:sz w:val="40"/>
          <w:szCs w:val="40"/>
          <w:lang w:val="en-US"/>
        </w:rPr>
        <w:t>-------------------------------------------------------------------------</w:t>
      </w:r>
    </w:p>
    <w:p w14:paraId="04EF4088" w14:textId="24286436" w:rsidR="00683034" w:rsidRPr="00F0742C" w:rsidRDefault="00F51FCC" w:rsidP="00376D3C">
      <w:pPr>
        <w:pStyle w:val="ListParagraph"/>
        <w:numPr>
          <w:ilvl w:val="0"/>
          <w:numId w:val="5"/>
        </w:numPr>
        <w:rPr>
          <w:rFonts w:ascii="Times New Roman" w:hAnsi="Times New Roman"/>
          <w:sz w:val="28"/>
          <w:lang w:val="en-US"/>
          <w:rPrChange w:id="0" w:author="priyanshu" w:date="2023-06-24T22:10:00Z">
            <w:rPr>
              <w:sz w:val="28"/>
              <w:lang w:val="en-US"/>
            </w:rPr>
          </w:rPrChange>
        </w:rPr>
      </w:pPr>
      <w:r w:rsidRPr="00F0742C">
        <w:rPr>
          <w:rFonts w:ascii="Times New Roman" w:hAnsi="Times New Roman"/>
          <w:sz w:val="28"/>
          <w:lang w:val="en-US"/>
          <w:rPrChange w:id="1" w:author="priyanshu" w:date="2023-06-24T22:10:00Z">
            <w:rPr>
              <w:sz w:val="28"/>
              <w:lang w:val="en-US"/>
            </w:rPr>
          </w:rPrChange>
        </w:rPr>
        <w:t>what is manual testing?</w:t>
      </w:r>
    </w:p>
    <w:p w14:paraId="5580C6B0" w14:textId="6502E05A" w:rsidR="00F51FCC" w:rsidRPr="00F0742C" w:rsidRDefault="00B00B8D">
      <w:pPr>
        <w:ind w:left="360"/>
        <w:rPr>
          <w:rFonts w:asciiTheme="majorHAnsi" w:hAnsiTheme="majorHAnsi"/>
          <w:sz w:val="26"/>
          <w:lang w:val="en-US"/>
          <w:rPrChange w:id="2" w:author="priyanshu" w:date="2023-06-24T22:10:00Z">
            <w:rPr>
              <w:sz w:val="28"/>
              <w:lang w:val="en-US"/>
            </w:rPr>
          </w:rPrChange>
        </w:rPr>
      </w:pPr>
      <w:r>
        <w:rPr>
          <w:sz w:val="28"/>
          <w:szCs w:val="28"/>
          <w:lang w:val="en-US"/>
        </w:rPr>
        <w:t>-</w:t>
      </w:r>
      <w:r w:rsidRPr="00F0742C">
        <w:rPr>
          <w:rFonts w:asciiTheme="majorHAnsi" w:hAnsiTheme="majorHAnsi"/>
          <w:sz w:val="28"/>
          <w:lang w:val="en-US"/>
          <w:rPrChange w:id="3" w:author="priyanshu" w:date="2023-06-24T22:10:00Z">
            <w:rPr>
              <w:sz w:val="28"/>
              <w:lang w:val="en-US"/>
            </w:rPr>
          </w:rPrChange>
        </w:rPr>
        <w:t>&gt;</w:t>
      </w:r>
      <w:r w:rsidR="00F51FCC" w:rsidRPr="00F0742C">
        <w:rPr>
          <w:rFonts w:asciiTheme="majorHAnsi" w:hAnsiTheme="majorHAnsi"/>
          <w:sz w:val="26"/>
          <w:lang w:val="en-US"/>
          <w:rPrChange w:id="4" w:author="priyanshu" w:date="2023-06-24T22:10:00Z">
            <w:rPr>
              <w:sz w:val="28"/>
              <w:lang w:val="en-US"/>
            </w:rPr>
          </w:rPrChange>
        </w:rPr>
        <w:t>Manual testing is a software testing process in which test cases are executed manually without using any automated tool.</w:t>
      </w:r>
      <w:del w:id="5" w:author="priyanshu" w:date="2023-06-24T22:10:00Z">
        <w:r w:rsidR="00F51FCC" w:rsidRPr="00B00B8D">
          <w:rPr>
            <w:sz w:val="28"/>
            <w:szCs w:val="28"/>
            <w:lang w:val="en-US"/>
          </w:rPr>
          <w:delText xml:space="preserve"> </w:delText>
        </w:r>
      </w:del>
    </w:p>
    <w:p w14:paraId="38ED71AE" w14:textId="1F926914" w:rsidR="00F51FCC" w:rsidRPr="00B00B8D" w:rsidRDefault="00F51FCC" w:rsidP="00376D3C">
      <w:pPr>
        <w:rPr>
          <w:sz w:val="40"/>
          <w:szCs w:val="40"/>
          <w:lang w:val="en-US"/>
        </w:rPr>
      </w:pPr>
      <w:r>
        <w:rPr>
          <w:sz w:val="40"/>
          <w:szCs w:val="40"/>
          <w:lang w:val="en-US"/>
        </w:rPr>
        <w:t>------------------------------------------------------------------------</w:t>
      </w:r>
      <w:r w:rsidRPr="00F0742C">
        <w:rPr>
          <w:rFonts w:ascii="Times New Roman" w:hAnsi="Times New Roman"/>
          <w:sz w:val="28"/>
          <w:lang w:val="en-US"/>
          <w:rPrChange w:id="6" w:author="priyanshu" w:date="2023-06-24T22:10:00Z">
            <w:rPr>
              <w:sz w:val="28"/>
              <w:lang w:val="en-US"/>
            </w:rPr>
          </w:rPrChange>
        </w:rPr>
        <w:t>2) what are the advantages and disadvantages of manual testing?</w:t>
      </w:r>
    </w:p>
    <w:p w14:paraId="082F036B" w14:textId="684D0166" w:rsidR="00F51FCC" w:rsidRPr="00F0742C" w:rsidRDefault="00F51FCC" w:rsidP="00376D3C">
      <w:pPr>
        <w:rPr>
          <w:rFonts w:cstheme="minorHAnsi"/>
          <w:sz w:val="32"/>
          <w:szCs w:val="32"/>
        </w:rPr>
      </w:pPr>
      <w:r w:rsidRPr="00F0742C">
        <w:rPr>
          <w:rFonts w:cstheme="minorHAnsi"/>
          <w:sz w:val="32"/>
          <w:szCs w:val="32"/>
          <w:lang w:val="en-US"/>
        </w:rPr>
        <w:t xml:space="preserve">                   Advantages: -                                 Disadvantages: -</w:t>
      </w:r>
    </w:p>
    <w:tbl>
      <w:tblPr>
        <w:tblStyle w:val="TableGrid"/>
        <w:tblpPr w:leftFromText="180" w:rightFromText="180" w:vertAnchor="page" w:horzAnchor="margin" w:tblpY="61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418"/>
      </w:tblGrid>
      <w:tr w:rsidR="00F51FCC" w:rsidRPr="00F0742C" w14:paraId="036C6F34" w14:textId="77777777" w:rsidTr="005E5EBE">
        <w:tc>
          <w:tcPr>
            <w:tcW w:w="4508" w:type="dxa"/>
            <w:tcBorders>
              <w:top w:val="single" w:sz="4" w:space="0" w:color="auto"/>
            </w:tcBorders>
          </w:tcPr>
          <w:p w14:paraId="0EA2E63B" w14:textId="77777777" w:rsidR="00F51FCC" w:rsidRPr="00F0742C" w:rsidRDefault="00F51FCC" w:rsidP="00376D3C">
            <w:pPr>
              <w:rPr>
                <w:rFonts w:asciiTheme="majorHAnsi" w:hAnsiTheme="majorHAnsi"/>
                <w:sz w:val="26"/>
                <w:lang w:val="en-US"/>
                <w:rPrChange w:id="7" w:author="priyanshu" w:date="2023-06-24T22:10:00Z">
                  <w:rPr>
                    <w:lang w:val="en-US"/>
                  </w:rPr>
                </w:rPrChange>
              </w:rPr>
            </w:pPr>
            <w:r w:rsidRPr="00F0742C">
              <w:rPr>
                <w:rFonts w:asciiTheme="majorHAnsi" w:hAnsiTheme="majorHAnsi"/>
                <w:noProof/>
                <w:sz w:val="26"/>
                <w:lang w:val="en-US"/>
                <w:rPrChange w:id="8" w:author="priyanshu" w:date="2023-06-24T22:10:00Z">
                  <w:rPr>
                    <w:noProof/>
                    <w:lang w:val="en-US"/>
                  </w:rPr>
                </w:rPrChange>
              </w:rPr>
              <mc:AlternateContent>
                <mc:Choice Requires="wps">
                  <w:drawing>
                    <wp:anchor distT="0" distB="0" distL="114300" distR="114300" simplePos="0" relativeHeight="251659264" behindDoc="1" locked="0" layoutInCell="1" allowOverlap="1" wp14:anchorId="71F2D76F" wp14:editId="0C3FAA59">
                      <wp:simplePos x="0" y="0"/>
                      <wp:positionH relativeFrom="column">
                        <wp:posOffset>76835</wp:posOffset>
                      </wp:positionH>
                      <wp:positionV relativeFrom="paragraph">
                        <wp:posOffset>129540</wp:posOffset>
                      </wp:positionV>
                      <wp:extent cx="2626360" cy="2947035"/>
                      <wp:effectExtent l="0" t="0" r="21590" b="24765"/>
                      <wp:wrapSquare wrapText="bothSides"/>
                      <wp:docPr id="1" name="Text Box 1"/>
                      <wp:cNvGraphicFramePr/>
                      <a:graphic xmlns:a="http://schemas.openxmlformats.org/drawingml/2006/main">
                        <a:graphicData uri="http://schemas.microsoft.com/office/word/2010/wordprocessingShape">
                          <wps:wsp>
                            <wps:cNvSpPr txBox="1"/>
                            <wps:spPr>
                              <a:xfrm>
                                <a:off x="0" y="0"/>
                                <a:ext cx="2626360" cy="2947035"/>
                              </a:xfrm>
                              <a:prstGeom prst="rect">
                                <a:avLst/>
                              </a:prstGeom>
                              <a:solidFill>
                                <a:schemeClr val="lt1"/>
                              </a:solidFill>
                              <a:ln w="6350">
                                <a:solidFill>
                                  <a:prstClr val="black"/>
                                </a:solidFill>
                              </a:ln>
                            </wps:spPr>
                            <wps:txbx>
                              <w:txbxContent>
                                <w:p w14:paraId="0F8B7D68" w14:textId="77777777" w:rsidR="00F51FCC" w:rsidRPr="00F0742C" w:rsidRDefault="00F51FCC" w:rsidP="00F51FCC">
                                  <w:pPr>
                                    <w:pStyle w:val="ListParagraph"/>
                                    <w:numPr>
                                      <w:ilvl w:val="0"/>
                                      <w:numId w:val="1"/>
                                    </w:numPr>
                                    <w:spacing w:line="276" w:lineRule="auto"/>
                                    <w:rPr>
                                      <w:rFonts w:asciiTheme="majorHAnsi" w:hAnsiTheme="majorHAnsi"/>
                                      <w:sz w:val="26"/>
                                      <w:rPrChange w:id="9" w:author="priyanshu" w:date="2023-06-24T22:10:00Z">
                                        <w:rPr>
                                          <w:sz w:val="26"/>
                                        </w:rPr>
                                      </w:rPrChange>
                                    </w:rPr>
                                  </w:pPr>
                                  <w:r w:rsidRPr="00F0742C">
                                    <w:rPr>
                                      <w:rFonts w:asciiTheme="majorHAnsi" w:hAnsiTheme="majorHAnsi"/>
                                      <w:sz w:val="26"/>
                                      <w:rPrChange w:id="10" w:author="priyanshu" w:date="2023-06-24T22:10:00Z">
                                        <w:rPr>
                                          <w:sz w:val="26"/>
                                        </w:rPr>
                                      </w:rPrChange>
                                    </w:rPr>
                                    <w:t>Lower Costs in the short-</w:t>
                                  </w:r>
                                </w:p>
                                <w:p w14:paraId="7556C297" w14:textId="77777777" w:rsidR="00F51FCC" w:rsidRPr="00F0742C" w:rsidRDefault="00F51FCC" w:rsidP="00F51FCC">
                                  <w:pPr>
                                    <w:spacing w:line="276" w:lineRule="auto"/>
                                    <w:rPr>
                                      <w:rFonts w:asciiTheme="majorHAnsi" w:hAnsiTheme="majorHAnsi"/>
                                      <w:sz w:val="26"/>
                                      <w:rPrChange w:id="11" w:author="priyanshu" w:date="2023-06-24T22:10:00Z">
                                        <w:rPr>
                                          <w:sz w:val="26"/>
                                        </w:rPr>
                                      </w:rPrChange>
                                    </w:rPr>
                                  </w:pPr>
                                  <w:r w:rsidRPr="00F0742C">
                                    <w:rPr>
                                      <w:rFonts w:asciiTheme="majorHAnsi" w:hAnsiTheme="majorHAnsi"/>
                                      <w:sz w:val="26"/>
                                      <w:rPrChange w:id="12" w:author="priyanshu" w:date="2023-06-24T22:10:00Z">
                                        <w:rPr>
                                          <w:sz w:val="26"/>
                                        </w:rPr>
                                      </w:rPrChange>
                                    </w:rPr>
                                    <w:t>term</w:t>
                                  </w:r>
                                </w:p>
                                <w:p w14:paraId="1C740375" w14:textId="77777777" w:rsidR="00F51FCC" w:rsidRPr="00F0742C" w:rsidRDefault="00F51FCC" w:rsidP="00F51FCC">
                                  <w:pPr>
                                    <w:pStyle w:val="ListParagraph"/>
                                    <w:numPr>
                                      <w:ilvl w:val="0"/>
                                      <w:numId w:val="1"/>
                                    </w:numPr>
                                    <w:spacing w:line="276" w:lineRule="auto"/>
                                    <w:rPr>
                                      <w:rFonts w:asciiTheme="majorHAnsi" w:hAnsiTheme="majorHAnsi"/>
                                      <w:sz w:val="26"/>
                                      <w:rPrChange w:id="13" w:author="priyanshu" w:date="2023-06-24T22:10:00Z">
                                        <w:rPr>
                                          <w:sz w:val="26"/>
                                        </w:rPr>
                                      </w:rPrChange>
                                    </w:rPr>
                                  </w:pPr>
                                  <w:r w:rsidRPr="00F0742C">
                                    <w:rPr>
                                      <w:rFonts w:asciiTheme="majorHAnsi" w:hAnsiTheme="majorHAnsi"/>
                                      <w:sz w:val="26"/>
                                      <w:rPrChange w:id="14" w:author="priyanshu" w:date="2023-06-24T22:10:00Z">
                                        <w:rPr>
                                          <w:sz w:val="26"/>
                                        </w:rPr>
                                      </w:rPrChange>
                                    </w:rPr>
                                    <w:t xml:space="preserve">More Focus on complex </w:t>
                                  </w:r>
                                </w:p>
                                <w:p w14:paraId="29B568DC" w14:textId="77777777" w:rsidR="00F51FCC" w:rsidRPr="00F0742C" w:rsidRDefault="00F51FCC" w:rsidP="00F51FCC">
                                  <w:pPr>
                                    <w:spacing w:line="276" w:lineRule="auto"/>
                                    <w:rPr>
                                      <w:rFonts w:asciiTheme="majorHAnsi" w:hAnsiTheme="majorHAnsi"/>
                                      <w:sz w:val="26"/>
                                      <w:rPrChange w:id="15" w:author="priyanshu" w:date="2023-06-24T22:10:00Z">
                                        <w:rPr>
                                          <w:sz w:val="26"/>
                                        </w:rPr>
                                      </w:rPrChange>
                                    </w:rPr>
                                  </w:pPr>
                                  <w:r w:rsidRPr="00F0742C">
                                    <w:rPr>
                                      <w:rFonts w:asciiTheme="majorHAnsi" w:hAnsiTheme="majorHAnsi"/>
                                      <w:sz w:val="26"/>
                                      <w:rPrChange w:id="16" w:author="priyanshu" w:date="2023-06-24T22:10:00Z">
                                        <w:rPr>
                                          <w:sz w:val="26"/>
                                        </w:rPr>
                                      </w:rPrChange>
                                    </w:rPr>
                                    <w:t xml:space="preserve">problems </w:t>
                                  </w:r>
                                </w:p>
                                <w:p w14:paraId="2F849318" w14:textId="77777777" w:rsidR="00F51FCC" w:rsidRPr="00F0742C" w:rsidRDefault="00F51FCC" w:rsidP="00F51FCC">
                                  <w:pPr>
                                    <w:pStyle w:val="ListParagraph"/>
                                    <w:numPr>
                                      <w:ilvl w:val="0"/>
                                      <w:numId w:val="1"/>
                                    </w:numPr>
                                    <w:spacing w:line="276" w:lineRule="auto"/>
                                    <w:rPr>
                                      <w:rFonts w:asciiTheme="majorHAnsi" w:hAnsiTheme="majorHAnsi"/>
                                      <w:sz w:val="26"/>
                                      <w:rPrChange w:id="17" w:author="priyanshu" w:date="2023-06-24T22:10:00Z">
                                        <w:rPr>
                                          <w:sz w:val="26"/>
                                        </w:rPr>
                                      </w:rPrChange>
                                    </w:rPr>
                                  </w:pPr>
                                  <w:r w:rsidRPr="00F0742C">
                                    <w:rPr>
                                      <w:rFonts w:asciiTheme="majorHAnsi" w:hAnsiTheme="majorHAnsi"/>
                                      <w:sz w:val="26"/>
                                      <w:rPrChange w:id="18" w:author="priyanshu" w:date="2023-06-24T22:10:00Z">
                                        <w:rPr>
                                          <w:sz w:val="26"/>
                                        </w:rPr>
                                      </w:rPrChange>
                                    </w:rPr>
                                    <w:t xml:space="preserve">Well Able to identify </w:t>
                                  </w:r>
                                </w:p>
                                <w:p w14:paraId="0C0BCB06" w14:textId="77777777" w:rsidR="00F51FCC" w:rsidRPr="00F0742C" w:rsidRDefault="00F51FCC" w:rsidP="00F51FCC">
                                  <w:pPr>
                                    <w:spacing w:line="276" w:lineRule="auto"/>
                                    <w:rPr>
                                      <w:rFonts w:asciiTheme="majorHAnsi" w:hAnsiTheme="majorHAnsi"/>
                                      <w:sz w:val="26"/>
                                      <w:rPrChange w:id="19" w:author="priyanshu" w:date="2023-06-24T22:10:00Z">
                                        <w:rPr>
                                          <w:sz w:val="26"/>
                                        </w:rPr>
                                      </w:rPrChange>
                                    </w:rPr>
                                  </w:pPr>
                                  <w:r w:rsidRPr="00F0742C">
                                    <w:rPr>
                                      <w:rFonts w:asciiTheme="majorHAnsi" w:hAnsiTheme="majorHAnsi"/>
                                      <w:sz w:val="26"/>
                                      <w:rPrChange w:id="20" w:author="priyanshu" w:date="2023-06-24T22:10:00Z">
                                        <w:rPr>
                                          <w:sz w:val="26"/>
                                        </w:rPr>
                                      </w:rPrChange>
                                    </w:rPr>
                                    <w:t xml:space="preserve">Underlying User issues </w:t>
                                  </w:r>
                                </w:p>
                                <w:p w14:paraId="3B786DB6" w14:textId="77777777" w:rsidR="00F51FCC" w:rsidRPr="00F0742C" w:rsidRDefault="00F51FCC" w:rsidP="00F51FCC">
                                  <w:pPr>
                                    <w:pStyle w:val="ListParagraph"/>
                                    <w:numPr>
                                      <w:ilvl w:val="0"/>
                                      <w:numId w:val="1"/>
                                    </w:numPr>
                                    <w:spacing w:line="276" w:lineRule="auto"/>
                                    <w:rPr>
                                      <w:rFonts w:asciiTheme="majorHAnsi" w:hAnsiTheme="majorHAnsi"/>
                                      <w:sz w:val="26"/>
                                      <w:rPrChange w:id="21" w:author="priyanshu" w:date="2023-06-24T22:10:00Z">
                                        <w:rPr>
                                          <w:sz w:val="26"/>
                                        </w:rPr>
                                      </w:rPrChange>
                                    </w:rPr>
                                  </w:pPr>
                                  <w:r w:rsidRPr="00F0742C">
                                    <w:rPr>
                                      <w:rFonts w:asciiTheme="majorHAnsi" w:hAnsiTheme="majorHAnsi"/>
                                      <w:sz w:val="26"/>
                                      <w:rPrChange w:id="22" w:author="priyanshu" w:date="2023-06-24T22:10:00Z">
                                        <w:rPr>
                                          <w:sz w:val="26"/>
                                        </w:rPr>
                                      </w:rPrChange>
                                    </w:rPr>
                                    <w:t>More Flexibility</w:t>
                                  </w:r>
                                </w:p>
                                <w:p w14:paraId="1615B25E" w14:textId="77777777" w:rsidR="00F51FCC" w:rsidRPr="00F0742C" w:rsidRDefault="00F51FCC" w:rsidP="00F51FCC">
                                  <w:pPr>
                                    <w:pStyle w:val="ListParagraph"/>
                                    <w:numPr>
                                      <w:ilvl w:val="0"/>
                                      <w:numId w:val="1"/>
                                    </w:numPr>
                                    <w:spacing w:line="276" w:lineRule="auto"/>
                                    <w:rPr>
                                      <w:rFonts w:asciiTheme="majorHAnsi" w:hAnsiTheme="majorHAnsi"/>
                                      <w:sz w:val="26"/>
                                      <w:rPrChange w:id="23" w:author="priyanshu" w:date="2023-06-24T22:10:00Z">
                                        <w:rPr>
                                          <w:sz w:val="26"/>
                                        </w:rPr>
                                      </w:rPrChange>
                                    </w:rPr>
                                  </w:pPr>
                                  <w:r w:rsidRPr="00F0742C">
                                    <w:rPr>
                                      <w:rFonts w:asciiTheme="majorHAnsi" w:hAnsiTheme="majorHAnsi"/>
                                      <w:sz w:val="26"/>
                                      <w:rPrChange w:id="24" w:author="priyanshu" w:date="2023-06-24T22:10:00Z">
                                        <w:rPr>
                                          <w:sz w:val="26"/>
                                        </w:rPr>
                                      </w:rPrChange>
                                    </w:rPr>
                                    <w:t xml:space="preserve">No programming skills </w:t>
                                  </w:r>
                                </w:p>
                                <w:p w14:paraId="59686C0E" w14:textId="1C61A31C" w:rsidR="00F51FCC" w:rsidRDefault="00F51FCC" w:rsidP="00F51FCC">
                                  <w:pPr>
                                    <w:spacing w:line="276" w:lineRule="auto"/>
                                    <w:rPr>
                                      <w:ins w:id="25" w:author="priyanshu" w:date="2023-06-24T22:10:00Z"/>
                                      <w:rFonts w:asciiTheme="majorHAnsi" w:hAnsiTheme="majorHAnsi" w:cstheme="majorHAnsi"/>
                                      <w:sz w:val="26"/>
                                      <w:szCs w:val="26"/>
                                    </w:rPr>
                                  </w:pPr>
                                  <w:del w:id="26" w:author="priyanshu" w:date="2023-06-24T22:10:00Z">
                                    <w:r w:rsidRPr="005D353F">
                                      <w:rPr>
                                        <w:sz w:val="26"/>
                                        <w:szCs w:val="26"/>
                                      </w:rPr>
                                      <w:delText>needed</w:delText>
                                    </w:r>
                                  </w:del>
                                  <w:ins w:id="27" w:author="priyanshu" w:date="2023-06-24T22:10:00Z">
                                    <w:r w:rsidR="00F0742C" w:rsidRPr="00F0742C">
                                      <w:rPr>
                                        <w:rFonts w:asciiTheme="majorHAnsi" w:hAnsiTheme="majorHAnsi" w:cstheme="majorHAnsi"/>
                                        <w:sz w:val="26"/>
                                        <w:szCs w:val="26"/>
                                      </w:rPr>
                                      <w:t>N</w:t>
                                    </w:r>
                                    <w:r w:rsidRPr="00F0742C">
                                      <w:rPr>
                                        <w:rFonts w:asciiTheme="majorHAnsi" w:hAnsiTheme="majorHAnsi" w:cstheme="majorHAnsi"/>
                                        <w:sz w:val="26"/>
                                        <w:szCs w:val="26"/>
                                      </w:rPr>
                                      <w:t>eeded</w:t>
                                    </w:r>
                                  </w:ins>
                                </w:p>
                                <w:p w14:paraId="727343EC" w14:textId="77777777" w:rsidR="00F0742C" w:rsidRPr="00F0742C" w:rsidRDefault="00F0742C" w:rsidP="00F51FCC">
                                  <w:pPr>
                                    <w:spacing w:line="276" w:lineRule="auto"/>
                                    <w:rPr>
                                      <w:rFonts w:asciiTheme="majorHAnsi" w:hAnsiTheme="majorHAnsi"/>
                                      <w:sz w:val="26"/>
                                      <w:rPrChange w:id="28" w:author="priyanshu" w:date="2023-06-24T22:10:00Z">
                                        <w:rPr>
                                          <w:sz w:val="26"/>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2D76F" id="_x0000_t202" coordsize="21600,21600" o:spt="202" path="m,l,21600r21600,l21600,xe">
                      <v:stroke joinstyle="miter"/>
                      <v:path gradientshapeok="t" o:connecttype="rect"/>
                    </v:shapetype>
                    <v:shape id="Text Box 1" o:spid="_x0000_s1026" type="#_x0000_t202" style="position:absolute;margin-left:6.05pt;margin-top:10.2pt;width:206.8pt;height:232.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" fillcolor="white [3201]" strokeweight=".5pt">
                      <v:textbox>
                        <w:txbxContent>
                          <w:p w14:paraId="0F8B7D68" w14:textId="77777777" w:rsidR="00F51FCC" w:rsidRPr="00F0742C" w:rsidRDefault="00F51FCC" w:rsidP="00F51FCC">
                            <w:pPr>
                              <w:pStyle w:val="ListParagraph"/>
                              <w:numPr>
                                <w:ilvl w:val="0"/>
                                <w:numId w:val="1"/>
                              </w:numPr>
                              <w:spacing w:line="276" w:lineRule="auto"/>
                              <w:rPr>
                                <w:rFonts w:asciiTheme="majorHAnsi" w:hAnsiTheme="majorHAnsi"/>
                                <w:sz w:val="26"/>
                                <w:rPrChange w:id="30" w:author="priyanshu" w:date="2023-06-24T22:10:00Z">
                                  <w:rPr>
                                    <w:sz w:val="26"/>
                                  </w:rPr>
                                </w:rPrChange>
                              </w:rPr>
                            </w:pPr>
                            <w:r w:rsidRPr="00F0742C">
                              <w:rPr>
                                <w:rFonts w:asciiTheme="majorHAnsi" w:hAnsiTheme="majorHAnsi"/>
                                <w:sz w:val="26"/>
                                <w:rPrChange w:id="31" w:author="priyanshu" w:date="2023-06-24T22:10:00Z">
                                  <w:rPr>
                                    <w:sz w:val="26"/>
                                  </w:rPr>
                                </w:rPrChange>
                              </w:rPr>
                              <w:t>Lower Costs in the short-</w:t>
                            </w:r>
                          </w:p>
                          <w:p w14:paraId="7556C297" w14:textId="77777777" w:rsidR="00F51FCC" w:rsidRPr="00F0742C" w:rsidRDefault="00F51FCC" w:rsidP="00F51FCC">
                            <w:pPr>
                              <w:spacing w:line="276" w:lineRule="auto"/>
                              <w:rPr>
                                <w:rFonts w:asciiTheme="majorHAnsi" w:hAnsiTheme="majorHAnsi"/>
                                <w:sz w:val="26"/>
                                <w:rPrChange w:id="32" w:author="priyanshu" w:date="2023-06-24T22:10:00Z">
                                  <w:rPr>
                                    <w:sz w:val="26"/>
                                  </w:rPr>
                                </w:rPrChange>
                              </w:rPr>
                            </w:pPr>
                            <w:r w:rsidRPr="00F0742C">
                              <w:rPr>
                                <w:rFonts w:asciiTheme="majorHAnsi" w:hAnsiTheme="majorHAnsi"/>
                                <w:sz w:val="26"/>
                                <w:rPrChange w:id="33" w:author="priyanshu" w:date="2023-06-24T22:10:00Z">
                                  <w:rPr>
                                    <w:sz w:val="26"/>
                                  </w:rPr>
                                </w:rPrChange>
                              </w:rPr>
                              <w:t>term</w:t>
                            </w:r>
                          </w:p>
                          <w:p w14:paraId="1C740375" w14:textId="77777777" w:rsidR="00F51FCC" w:rsidRPr="00F0742C" w:rsidRDefault="00F51FCC" w:rsidP="00F51FCC">
                            <w:pPr>
                              <w:pStyle w:val="ListParagraph"/>
                              <w:numPr>
                                <w:ilvl w:val="0"/>
                                <w:numId w:val="1"/>
                              </w:numPr>
                              <w:spacing w:line="276" w:lineRule="auto"/>
                              <w:rPr>
                                <w:rFonts w:asciiTheme="majorHAnsi" w:hAnsiTheme="majorHAnsi"/>
                                <w:sz w:val="26"/>
                                <w:rPrChange w:id="34" w:author="priyanshu" w:date="2023-06-24T22:10:00Z">
                                  <w:rPr>
                                    <w:sz w:val="26"/>
                                  </w:rPr>
                                </w:rPrChange>
                              </w:rPr>
                            </w:pPr>
                            <w:r w:rsidRPr="00F0742C">
                              <w:rPr>
                                <w:rFonts w:asciiTheme="majorHAnsi" w:hAnsiTheme="majorHAnsi"/>
                                <w:sz w:val="26"/>
                                <w:rPrChange w:id="35" w:author="priyanshu" w:date="2023-06-24T22:10:00Z">
                                  <w:rPr>
                                    <w:sz w:val="26"/>
                                  </w:rPr>
                                </w:rPrChange>
                              </w:rPr>
                              <w:t xml:space="preserve">More Focus on complex </w:t>
                            </w:r>
                          </w:p>
                          <w:p w14:paraId="29B568DC" w14:textId="77777777" w:rsidR="00F51FCC" w:rsidRPr="00F0742C" w:rsidRDefault="00F51FCC" w:rsidP="00F51FCC">
                            <w:pPr>
                              <w:spacing w:line="276" w:lineRule="auto"/>
                              <w:rPr>
                                <w:rFonts w:asciiTheme="majorHAnsi" w:hAnsiTheme="majorHAnsi"/>
                                <w:sz w:val="26"/>
                                <w:rPrChange w:id="36" w:author="priyanshu" w:date="2023-06-24T22:10:00Z">
                                  <w:rPr>
                                    <w:sz w:val="26"/>
                                  </w:rPr>
                                </w:rPrChange>
                              </w:rPr>
                            </w:pPr>
                            <w:r w:rsidRPr="00F0742C">
                              <w:rPr>
                                <w:rFonts w:asciiTheme="majorHAnsi" w:hAnsiTheme="majorHAnsi"/>
                                <w:sz w:val="26"/>
                                <w:rPrChange w:id="37" w:author="priyanshu" w:date="2023-06-24T22:10:00Z">
                                  <w:rPr>
                                    <w:sz w:val="26"/>
                                  </w:rPr>
                                </w:rPrChange>
                              </w:rPr>
                              <w:t xml:space="preserve">problems </w:t>
                            </w:r>
                          </w:p>
                          <w:p w14:paraId="2F849318" w14:textId="77777777" w:rsidR="00F51FCC" w:rsidRPr="00F0742C" w:rsidRDefault="00F51FCC" w:rsidP="00F51FCC">
                            <w:pPr>
                              <w:pStyle w:val="ListParagraph"/>
                              <w:numPr>
                                <w:ilvl w:val="0"/>
                                <w:numId w:val="1"/>
                              </w:numPr>
                              <w:spacing w:line="276" w:lineRule="auto"/>
                              <w:rPr>
                                <w:rFonts w:asciiTheme="majorHAnsi" w:hAnsiTheme="majorHAnsi"/>
                                <w:sz w:val="26"/>
                                <w:rPrChange w:id="38" w:author="priyanshu" w:date="2023-06-24T22:10:00Z">
                                  <w:rPr>
                                    <w:sz w:val="26"/>
                                  </w:rPr>
                                </w:rPrChange>
                              </w:rPr>
                            </w:pPr>
                            <w:r w:rsidRPr="00F0742C">
                              <w:rPr>
                                <w:rFonts w:asciiTheme="majorHAnsi" w:hAnsiTheme="majorHAnsi"/>
                                <w:sz w:val="26"/>
                                <w:rPrChange w:id="39" w:author="priyanshu" w:date="2023-06-24T22:10:00Z">
                                  <w:rPr>
                                    <w:sz w:val="26"/>
                                  </w:rPr>
                                </w:rPrChange>
                              </w:rPr>
                              <w:t xml:space="preserve">Well Able to identify </w:t>
                            </w:r>
                          </w:p>
                          <w:p w14:paraId="0C0BCB06" w14:textId="77777777" w:rsidR="00F51FCC" w:rsidRPr="00F0742C" w:rsidRDefault="00F51FCC" w:rsidP="00F51FCC">
                            <w:pPr>
                              <w:spacing w:line="276" w:lineRule="auto"/>
                              <w:rPr>
                                <w:rFonts w:asciiTheme="majorHAnsi" w:hAnsiTheme="majorHAnsi"/>
                                <w:sz w:val="26"/>
                                <w:rPrChange w:id="40" w:author="priyanshu" w:date="2023-06-24T22:10:00Z">
                                  <w:rPr>
                                    <w:sz w:val="26"/>
                                  </w:rPr>
                                </w:rPrChange>
                              </w:rPr>
                            </w:pPr>
                            <w:r w:rsidRPr="00F0742C">
                              <w:rPr>
                                <w:rFonts w:asciiTheme="majorHAnsi" w:hAnsiTheme="majorHAnsi"/>
                                <w:sz w:val="26"/>
                                <w:rPrChange w:id="41" w:author="priyanshu" w:date="2023-06-24T22:10:00Z">
                                  <w:rPr>
                                    <w:sz w:val="26"/>
                                  </w:rPr>
                                </w:rPrChange>
                              </w:rPr>
                              <w:t xml:space="preserve">Underlying User issues </w:t>
                            </w:r>
                          </w:p>
                          <w:p w14:paraId="3B786DB6" w14:textId="77777777" w:rsidR="00F51FCC" w:rsidRPr="00F0742C" w:rsidRDefault="00F51FCC" w:rsidP="00F51FCC">
                            <w:pPr>
                              <w:pStyle w:val="ListParagraph"/>
                              <w:numPr>
                                <w:ilvl w:val="0"/>
                                <w:numId w:val="1"/>
                              </w:numPr>
                              <w:spacing w:line="276" w:lineRule="auto"/>
                              <w:rPr>
                                <w:rFonts w:asciiTheme="majorHAnsi" w:hAnsiTheme="majorHAnsi"/>
                                <w:sz w:val="26"/>
                                <w:rPrChange w:id="42" w:author="priyanshu" w:date="2023-06-24T22:10:00Z">
                                  <w:rPr>
                                    <w:sz w:val="26"/>
                                  </w:rPr>
                                </w:rPrChange>
                              </w:rPr>
                            </w:pPr>
                            <w:r w:rsidRPr="00F0742C">
                              <w:rPr>
                                <w:rFonts w:asciiTheme="majorHAnsi" w:hAnsiTheme="majorHAnsi"/>
                                <w:sz w:val="26"/>
                                <w:rPrChange w:id="43" w:author="priyanshu" w:date="2023-06-24T22:10:00Z">
                                  <w:rPr>
                                    <w:sz w:val="26"/>
                                  </w:rPr>
                                </w:rPrChange>
                              </w:rPr>
                              <w:t>More Flexibility</w:t>
                            </w:r>
                          </w:p>
                          <w:p w14:paraId="1615B25E" w14:textId="77777777" w:rsidR="00F51FCC" w:rsidRPr="00F0742C" w:rsidRDefault="00F51FCC" w:rsidP="00F51FCC">
                            <w:pPr>
                              <w:pStyle w:val="ListParagraph"/>
                              <w:numPr>
                                <w:ilvl w:val="0"/>
                                <w:numId w:val="1"/>
                              </w:numPr>
                              <w:spacing w:line="276" w:lineRule="auto"/>
                              <w:rPr>
                                <w:rFonts w:asciiTheme="majorHAnsi" w:hAnsiTheme="majorHAnsi"/>
                                <w:sz w:val="26"/>
                                <w:rPrChange w:id="44" w:author="priyanshu" w:date="2023-06-24T22:10:00Z">
                                  <w:rPr>
                                    <w:sz w:val="26"/>
                                  </w:rPr>
                                </w:rPrChange>
                              </w:rPr>
                            </w:pPr>
                            <w:r w:rsidRPr="00F0742C">
                              <w:rPr>
                                <w:rFonts w:asciiTheme="majorHAnsi" w:hAnsiTheme="majorHAnsi"/>
                                <w:sz w:val="26"/>
                                <w:rPrChange w:id="45" w:author="priyanshu" w:date="2023-06-24T22:10:00Z">
                                  <w:rPr>
                                    <w:sz w:val="26"/>
                                  </w:rPr>
                                </w:rPrChange>
                              </w:rPr>
                              <w:t xml:space="preserve">No programming skills </w:t>
                            </w:r>
                          </w:p>
                          <w:p w14:paraId="59686C0E" w14:textId="1C61A31C" w:rsidR="00F51FCC" w:rsidRDefault="00F51FCC" w:rsidP="00F51FCC">
                            <w:pPr>
                              <w:spacing w:line="276" w:lineRule="auto"/>
                              <w:rPr>
                                <w:ins w:id="46" w:author="priyanshu" w:date="2023-06-24T22:10:00Z"/>
                                <w:rFonts w:asciiTheme="majorHAnsi" w:hAnsiTheme="majorHAnsi" w:cstheme="majorHAnsi"/>
                                <w:sz w:val="26"/>
                                <w:szCs w:val="26"/>
                              </w:rPr>
                            </w:pPr>
                            <w:del w:id="47" w:author="priyanshu" w:date="2023-06-24T22:10:00Z">
                              <w:r w:rsidRPr="005D353F">
                                <w:rPr>
                                  <w:sz w:val="26"/>
                                  <w:szCs w:val="26"/>
                                </w:rPr>
                                <w:delText>needed</w:delText>
                              </w:r>
                            </w:del>
                            <w:ins w:id="48" w:author="priyanshu" w:date="2023-06-24T22:10:00Z">
                              <w:r w:rsidR="00F0742C" w:rsidRPr="00F0742C">
                                <w:rPr>
                                  <w:rFonts w:asciiTheme="majorHAnsi" w:hAnsiTheme="majorHAnsi" w:cstheme="majorHAnsi"/>
                                  <w:sz w:val="26"/>
                                  <w:szCs w:val="26"/>
                                </w:rPr>
                                <w:t>N</w:t>
                              </w:r>
                              <w:r w:rsidRPr="00F0742C">
                                <w:rPr>
                                  <w:rFonts w:asciiTheme="majorHAnsi" w:hAnsiTheme="majorHAnsi" w:cstheme="majorHAnsi"/>
                                  <w:sz w:val="26"/>
                                  <w:szCs w:val="26"/>
                                </w:rPr>
                                <w:t>eeded</w:t>
                              </w:r>
                            </w:ins>
                          </w:p>
                          <w:p w14:paraId="727343EC" w14:textId="77777777" w:rsidR="00F0742C" w:rsidRPr="00F0742C" w:rsidRDefault="00F0742C" w:rsidP="00F51FCC">
                            <w:pPr>
                              <w:spacing w:line="276" w:lineRule="auto"/>
                              <w:rPr>
                                <w:rFonts w:asciiTheme="majorHAnsi" w:hAnsiTheme="majorHAnsi"/>
                                <w:sz w:val="26"/>
                                <w:rPrChange w:id="49" w:author="priyanshu" w:date="2023-06-24T22:10:00Z">
                                  <w:rPr>
                                    <w:sz w:val="26"/>
                                  </w:rPr>
                                </w:rPrChange>
                              </w:rPr>
                            </w:pPr>
                          </w:p>
                        </w:txbxContent>
                      </v:textbox>
                      <w10:wrap type="square"/>
                    </v:shape>
                  </w:pict>
                </mc:Fallback>
              </mc:AlternateContent>
            </w:r>
          </w:p>
        </w:tc>
        <w:tc>
          <w:tcPr>
            <w:tcW w:w="4418" w:type="dxa"/>
            <w:tcBorders>
              <w:top w:val="single" w:sz="4" w:space="0" w:color="auto"/>
            </w:tcBorders>
          </w:tcPr>
          <w:p w14:paraId="1A672E6B" w14:textId="77777777" w:rsidR="00F51FCC" w:rsidRPr="00F0742C" w:rsidRDefault="00F51FCC" w:rsidP="00376D3C">
            <w:pPr>
              <w:spacing w:line="360" w:lineRule="auto"/>
              <w:rPr>
                <w:rFonts w:asciiTheme="majorHAnsi" w:hAnsiTheme="majorHAnsi"/>
                <w:sz w:val="26"/>
                <w:lang w:val="en-US"/>
                <w:rPrChange w:id="29" w:author="priyanshu" w:date="2023-06-24T22:10:00Z">
                  <w:rPr>
                    <w:sz w:val="28"/>
                    <w:lang w:val="en-US"/>
                  </w:rPr>
                </w:rPrChange>
              </w:rPr>
            </w:pPr>
            <w:r w:rsidRPr="00F0742C">
              <w:rPr>
                <w:rFonts w:asciiTheme="majorHAnsi" w:hAnsiTheme="majorHAnsi"/>
                <w:noProof/>
                <w:sz w:val="26"/>
                <w:lang w:val="en-US"/>
                <w:rPrChange w:id="30" w:author="priyanshu" w:date="2023-06-24T22:10:00Z">
                  <w:rPr>
                    <w:noProof/>
                    <w:sz w:val="28"/>
                    <w:lang w:val="en-US"/>
                  </w:rPr>
                </w:rPrChange>
              </w:rPr>
              <mc:AlternateContent>
                <mc:Choice Requires="wps">
                  <w:drawing>
                    <wp:anchor distT="0" distB="0" distL="114300" distR="114300" simplePos="0" relativeHeight="251660288" behindDoc="0" locked="0" layoutInCell="1" allowOverlap="1" wp14:anchorId="0176D6E7" wp14:editId="471F02BB">
                      <wp:simplePos x="0" y="0"/>
                      <wp:positionH relativeFrom="column">
                        <wp:posOffset>181610</wp:posOffset>
                      </wp:positionH>
                      <wp:positionV relativeFrom="paragraph">
                        <wp:posOffset>158750</wp:posOffset>
                      </wp:positionV>
                      <wp:extent cx="2628000" cy="2948400"/>
                      <wp:effectExtent l="0" t="0" r="20320" b="23495"/>
                      <wp:wrapNone/>
                      <wp:docPr id="3" name="Text Box 3"/>
                      <wp:cNvGraphicFramePr/>
                      <a:graphic xmlns:a="http://schemas.openxmlformats.org/drawingml/2006/main">
                        <a:graphicData uri="http://schemas.microsoft.com/office/word/2010/wordprocessingShape">
                          <wps:wsp>
                            <wps:cNvSpPr txBox="1"/>
                            <wps:spPr>
                              <a:xfrm>
                                <a:off x="0" y="0"/>
                                <a:ext cx="2628000" cy="2948400"/>
                              </a:xfrm>
                              <a:prstGeom prst="rect">
                                <a:avLst/>
                              </a:prstGeom>
                              <a:solidFill>
                                <a:schemeClr val="lt1"/>
                              </a:solidFill>
                              <a:ln w="6350">
                                <a:solidFill>
                                  <a:prstClr val="black"/>
                                </a:solidFill>
                              </a:ln>
                            </wps:spPr>
                            <wps:txbx>
                              <w:txbxContent>
                                <w:p w14:paraId="08CCAE8C" w14:textId="77777777" w:rsidR="00F51FCC" w:rsidRPr="00F0742C" w:rsidRDefault="00F51FCC" w:rsidP="00F51FCC">
                                  <w:pPr>
                                    <w:pStyle w:val="ListParagraph"/>
                                    <w:numPr>
                                      <w:ilvl w:val="0"/>
                                      <w:numId w:val="2"/>
                                    </w:numPr>
                                    <w:spacing w:line="276" w:lineRule="auto"/>
                                    <w:rPr>
                                      <w:rFonts w:asciiTheme="majorHAnsi" w:hAnsiTheme="majorHAnsi"/>
                                      <w:sz w:val="26"/>
                                      <w:rPrChange w:id="31" w:author="priyanshu" w:date="2023-06-24T22:10:00Z">
                                        <w:rPr>
                                          <w:sz w:val="26"/>
                                        </w:rPr>
                                      </w:rPrChange>
                                    </w:rPr>
                                  </w:pPr>
                                  <w:r w:rsidRPr="00F0742C">
                                    <w:rPr>
                                      <w:rFonts w:asciiTheme="majorHAnsi" w:hAnsiTheme="majorHAnsi"/>
                                      <w:sz w:val="26"/>
                                      <w:rPrChange w:id="32" w:author="priyanshu" w:date="2023-06-24T22:10:00Z">
                                        <w:rPr>
                                          <w:sz w:val="26"/>
                                        </w:rPr>
                                      </w:rPrChange>
                                    </w:rPr>
                                    <w:t xml:space="preserve">Maintaining Manual </w:t>
                                  </w:r>
                                </w:p>
                                <w:p w14:paraId="2F50D93F" w14:textId="77777777" w:rsidR="00F51FCC" w:rsidRPr="00F0742C" w:rsidRDefault="00F51FCC" w:rsidP="00F51FCC">
                                  <w:pPr>
                                    <w:spacing w:line="276" w:lineRule="auto"/>
                                    <w:rPr>
                                      <w:rFonts w:asciiTheme="majorHAnsi" w:hAnsiTheme="majorHAnsi"/>
                                      <w:sz w:val="26"/>
                                      <w:rPrChange w:id="33" w:author="priyanshu" w:date="2023-06-24T22:10:00Z">
                                        <w:rPr>
                                          <w:sz w:val="26"/>
                                        </w:rPr>
                                      </w:rPrChange>
                                    </w:rPr>
                                  </w:pPr>
                                  <w:r w:rsidRPr="00F0742C">
                                    <w:rPr>
                                      <w:rFonts w:asciiTheme="majorHAnsi" w:hAnsiTheme="majorHAnsi"/>
                                      <w:sz w:val="26"/>
                                      <w:rPrChange w:id="34" w:author="priyanshu" w:date="2023-06-24T22:10:00Z">
                                        <w:rPr>
                                          <w:sz w:val="26"/>
                                        </w:rPr>
                                      </w:rPrChange>
                                    </w:rPr>
                                    <w:t>Testers are Expensive</w:t>
                                  </w:r>
                                </w:p>
                                <w:p w14:paraId="4BAB1C0E" w14:textId="77777777" w:rsidR="00F51FCC" w:rsidRPr="00F0742C" w:rsidRDefault="00F51FCC" w:rsidP="00F51FCC">
                                  <w:pPr>
                                    <w:pStyle w:val="ListParagraph"/>
                                    <w:numPr>
                                      <w:ilvl w:val="0"/>
                                      <w:numId w:val="2"/>
                                    </w:numPr>
                                    <w:spacing w:line="276" w:lineRule="auto"/>
                                    <w:rPr>
                                      <w:rFonts w:asciiTheme="majorHAnsi" w:hAnsiTheme="majorHAnsi"/>
                                      <w:sz w:val="26"/>
                                      <w:rPrChange w:id="35" w:author="priyanshu" w:date="2023-06-24T22:10:00Z">
                                        <w:rPr>
                                          <w:sz w:val="26"/>
                                        </w:rPr>
                                      </w:rPrChange>
                                    </w:rPr>
                                  </w:pPr>
                                  <w:r w:rsidRPr="00F0742C">
                                    <w:rPr>
                                      <w:rFonts w:asciiTheme="majorHAnsi" w:hAnsiTheme="majorHAnsi"/>
                                      <w:sz w:val="26"/>
                                      <w:rPrChange w:id="36" w:author="priyanshu" w:date="2023-06-24T22:10:00Z">
                                        <w:rPr>
                                          <w:sz w:val="26"/>
                                        </w:rPr>
                                      </w:rPrChange>
                                    </w:rPr>
                                    <w:t>Extremely Time-</w:t>
                                  </w:r>
                                </w:p>
                                <w:p w14:paraId="7E601A93" w14:textId="77777777" w:rsidR="00F51FCC" w:rsidRPr="00F0742C" w:rsidRDefault="00F51FCC" w:rsidP="00F51FCC">
                                  <w:pPr>
                                    <w:spacing w:line="276" w:lineRule="auto"/>
                                    <w:rPr>
                                      <w:rFonts w:asciiTheme="majorHAnsi" w:hAnsiTheme="majorHAnsi"/>
                                      <w:sz w:val="26"/>
                                      <w:rPrChange w:id="37" w:author="priyanshu" w:date="2023-06-24T22:10:00Z">
                                        <w:rPr>
                                          <w:sz w:val="26"/>
                                        </w:rPr>
                                      </w:rPrChange>
                                    </w:rPr>
                                  </w:pPr>
                                  <w:r w:rsidRPr="00F0742C">
                                    <w:rPr>
                                      <w:rFonts w:asciiTheme="majorHAnsi" w:hAnsiTheme="majorHAnsi"/>
                                      <w:sz w:val="26"/>
                                      <w:rPrChange w:id="38" w:author="priyanshu" w:date="2023-06-24T22:10:00Z">
                                        <w:rPr>
                                          <w:sz w:val="26"/>
                                        </w:rPr>
                                      </w:rPrChange>
                                    </w:rPr>
                                    <w:t>Consuming</w:t>
                                  </w:r>
                                </w:p>
                                <w:p w14:paraId="47E88345" w14:textId="77777777" w:rsidR="00F51FCC" w:rsidRPr="00F0742C" w:rsidRDefault="00F51FCC" w:rsidP="00F51FCC">
                                  <w:pPr>
                                    <w:pStyle w:val="ListParagraph"/>
                                    <w:numPr>
                                      <w:ilvl w:val="0"/>
                                      <w:numId w:val="2"/>
                                    </w:numPr>
                                    <w:spacing w:line="276" w:lineRule="auto"/>
                                    <w:rPr>
                                      <w:rFonts w:asciiTheme="majorHAnsi" w:hAnsiTheme="majorHAnsi"/>
                                      <w:sz w:val="26"/>
                                      <w:rPrChange w:id="39" w:author="priyanshu" w:date="2023-06-24T22:10:00Z">
                                        <w:rPr>
                                          <w:sz w:val="26"/>
                                        </w:rPr>
                                      </w:rPrChange>
                                    </w:rPr>
                                  </w:pPr>
                                  <w:r w:rsidRPr="00F0742C">
                                    <w:rPr>
                                      <w:rFonts w:asciiTheme="majorHAnsi" w:hAnsiTheme="majorHAnsi"/>
                                      <w:sz w:val="26"/>
                                      <w:rPrChange w:id="40" w:author="priyanshu" w:date="2023-06-24T22:10:00Z">
                                        <w:rPr>
                                          <w:sz w:val="26"/>
                                        </w:rPr>
                                      </w:rPrChange>
                                    </w:rPr>
                                    <w:t xml:space="preserve">Higher Chances of Human </w:t>
                                  </w:r>
                                </w:p>
                                <w:p w14:paraId="3E00D04C" w14:textId="77777777" w:rsidR="00F51FCC" w:rsidRPr="00F0742C" w:rsidRDefault="00F51FCC" w:rsidP="00F51FCC">
                                  <w:pPr>
                                    <w:spacing w:line="276" w:lineRule="auto"/>
                                    <w:rPr>
                                      <w:rFonts w:asciiTheme="majorHAnsi" w:hAnsiTheme="majorHAnsi"/>
                                      <w:sz w:val="26"/>
                                      <w:rPrChange w:id="41" w:author="priyanshu" w:date="2023-06-24T22:10:00Z">
                                        <w:rPr>
                                          <w:sz w:val="26"/>
                                        </w:rPr>
                                      </w:rPrChange>
                                    </w:rPr>
                                  </w:pPr>
                                  <w:r w:rsidRPr="00F0742C">
                                    <w:rPr>
                                      <w:rFonts w:asciiTheme="majorHAnsi" w:hAnsiTheme="majorHAnsi"/>
                                      <w:sz w:val="26"/>
                                      <w:rPrChange w:id="42" w:author="priyanshu" w:date="2023-06-24T22:10:00Z">
                                        <w:rPr>
                                          <w:sz w:val="26"/>
                                        </w:rPr>
                                      </w:rPrChange>
                                    </w:rPr>
                                    <w:t>Error</w:t>
                                  </w:r>
                                </w:p>
                                <w:p w14:paraId="4043D278" w14:textId="77777777" w:rsidR="00F51FCC" w:rsidRPr="00F0742C" w:rsidRDefault="00F51FCC" w:rsidP="00F51FCC">
                                  <w:pPr>
                                    <w:pStyle w:val="ListParagraph"/>
                                    <w:numPr>
                                      <w:ilvl w:val="0"/>
                                      <w:numId w:val="2"/>
                                    </w:numPr>
                                    <w:spacing w:line="276" w:lineRule="auto"/>
                                    <w:rPr>
                                      <w:rFonts w:asciiTheme="majorHAnsi" w:hAnsiTheme="majorHAnsi"/>
                                      <w:sz w:val="26"/>
                                      <w:rPrChange w:id="43" w:author="priyanshu" w:date="2023-06-24T22:10:00Z">
                                        <w:rPr>
                                          <w:sz w:val="26"/>
                                        </w:rPr>
                                      </w:rPrChange>
                                    </w:rPr>
                                  </w:pPr>
                                  <w:r w:rsidRPr="00F0742C">
                                    <w:rPr>
                                      <w:rFonts w:asciiTheme="majorHAnsi" w:hAnsiTheme="majorHAnsi"/>
                                      <w:sz w:val="26"/>
                                      <w:rPrChange w:id="44" w:author="priyanshu" w:date="2023-06-24T22:10:00Z">
                                        <w:rPr>
                                          <w:sz w:val="26"/>
                                        </w:rPr>
                                      </w:rPrChange>
                                    </w:rPr>
                                    <w:t>Not Good For performance</w:t>
                                  </w:r>
                                </w:p>
                                <w:p w14:paraId="04EE1DCA" w14:textId="77777777" w:rsidR="00F51FCC" w:rsidRPr="00F0742C" w:rsidRDefault="00F51FCC" w:rsidP="00F51FCC">
                                  <w:pPr>
                                    <w:spacing w:line="276" w:lineRule="auto"/>
                                    <w:rPr>
                                      <w:rFonts w:asciiTheme="majorHAnsi" w:hAnsiTheme="majorHAnsi"/>
                                      <w:sz w:val="26"/>
                                      <w:rPrChange w:id="45" w:author="priyanshu" w:date="2023-06-24T22:10:00Z">
                                        <w:rPr>
                                          <w:sz w:val="26"/>
                                        </w:rPr>
                                      </w:rPrChange>
                                    </w:rPr>
                                  </w:pPr>
                                  <w:r w:rsidRPr="00F0742C">
                                    <w:rPr>
                                      <w:rFonts w:asciiTheme="majorHAnsi" w:hAnsiTheme="majorHAnsi"/>
                                      <w:sz w:val="26"/>
                                      <w:rPrChange w:id="46" w:author="priyanshu" w:date="2023-06-24T22:10:00Z">
                                        <w:rPr>
                                          <w:sz w:val="26"/>
                                        </w:rPr>
                                      </w:rPrChange>
                                    </w:rPr>
                                    <w:t xml:space="preserve">testing </w:t>
                                  </w:r>
                                </w:p>
                                <w:p w14:paraId="3DF979D7" w14:textId="77777777" w:rsidR="00F51FCC" w:rsidRPr="00F0742C" w:rsidRDefault="00F51FCC" w:rsidP="00F51FCC">
                                  <w:pPr>
                                    <w:pStyle w:val="ListParagraph"/>
                                    <w:numPr>
                                      <w:ilvl w:val="0"/>
                                      <w:numId w:val="2"/>
                                    </w:numPr>
                                    <w:spacing w:line="276" w:lineRule="auto"/>
                                    <w:rPr>
                                      <w:rFonts w:asciiTheme="majorHAnsi" w:hAnsiTheme="majorHAnsi"/>
                                      <w:sz w:val="26"/>
                                      <w:rPrChange w:id="47" w:author="priyanshu" w:date="2023-06-24T22:10:00Z">
                                        <w:rPr>
                                          <w:sz w:val="26"/>
                                        </w:rPr>
                                      </w:rPrChange>
                                    </w:rPr>
                                  </w:pPr>
                                  <w:r w:rsidRPr="00F0742C">
                                    <w:rPr>
                                      <w:rFonts w:asciiTheme="majorHAnsi" w:hAnsiTheme="majorHAnsi"/>
                                      <w:sz w:val="26"/>
                                      <w:rPrChange w:id="48" w:author="priyanshu" w:date="2023-06-24T22:10:00Z">
                                        <w:rPr>
                                          <w:sz w:val="26"/>
                                        </w:rPr>
                                      </w:rPrChange>
                                    </w:rPr>
                                    <w:t>Tedious &amp; Monotonous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6D6E7" id="Text Box 3" o:spid="_x0000_s1027" type="#_x0000_t202" style="position:absolute;margin-left:14.3pt;margin-top:12.5pt;width:206.95pt;height:23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" fillcolor="white [3201]" strokeweight=".5pt">
                      <v:textbox>
                        <w:txbxContent>
                          <w:p w14:paraId="08CCAE8C" w14:textId="77777777" w:rsidR="00F51FCC" w:rsidRPr="00F0742C" w:rsidRDefault="00F51FCC" w:rsidP="00F51FCC">
                            <w:pPr>
                              <w:pStyle w:val="ListParagraph"/>
                              <w:numPr>
                                <w:ilvl w:val="0"/>
                                <w:numId w:val="2"/>
                              </w:numPr>
                              <w:spacing w:line="276" w:lineRule="auto"/>
                              <w:rPr>
                                <w:rFonts w:asciiTheme="majorHAnsi" w:hAnsiTheme="majorHAnsi"/>
                                <w:sz w:val="26"/>
                                <w:rPrChange w:id="70" w:author="priyanshu" w:date="2023-06-24T22:10:00Z">
                                  <w:rPr>
                                    <w:sz w:val="26"/>
                                  </w:rPr>
                                </w:rPrChange>
                              </w:rPr>
                            </w:pPr>
                            <w:r w:rsidRPr="00F0742C">
                              <w:rPr>
                                <w:rFonts w:asciiTheme="majorHAnsi" w:hAnsiTheme="majorHAnsi"/>
                                <w:sz w:val="26"/>
                                <w:rPrChange w:id="71" w:author="priyanshu" w:date="2023-06-24T22:10:00Z">
                                  <w:rPr>
                                    <w:sz w:val="26"/>
                                  </w:rPr>
                                </w:rPrChange>
                              </w:rPr>
                              <w:t xml:space="preserve">Maintaining Manual </w:t>
                            </w:r>
                          </w:p>
                          <w:p w14:paraId="2F50D93F" w14:textId="77777777" w:rsidR="00F51FCC" w:rsidRPr="00F0742C" w:rsidRDefault="00F51FCC" w:rsidP="00F51FCC">
                            <w:pPr>
                              <w:spacing w:line="276" w:lineRule="auto"/>
                              <w:rPr>
                                <w:rFonts w:asciiTheme="majorHAnsi" w:hAnsiTheme="majorHAnsi"/>
                                <w:sz w:val="26"/>
                                <w:rPrChange w:id="72" w:author="priyanshu" w:date="2023-06-24T22:10:00Z">
                                  <w:rPr>
                                    <w:sz w:val="26"/>
                                  </w:rPr>
                                </w:rPrChange>
                              </w:rPr>
                            </w:pPr>
                            <w:r w:rsidRPr="00F0742C">
                              <w:rPr>
                                <w:rFonts w:asciiTheme="majorHAnsi" w:hAnsiTheme="majorHAnsi"/>
                                <w:sz w:val="26"/>
                                <w:rPrChange w:id="73" w:author="priyanshu" w:date="2023-06-24T22:10:00Z">
                                  <w:rPr>
                                    <w:sz w:val="26"/>
                                  </w:rPr>
                                </w:rPrChange>
                              </w:rPr>
                              <w:t>Testers are Expensive</w:t>
                            </w:r>
                          </w:p>
                          <w:p w14:paraId="4BAB1C0E" w14:textId="77777777" w:rsidR="00F51FCC" w:rsidRPr="00F0742C" w:rsidRDefault="00F51FCC" w:rsidP="00F51FCC">
                            <w:pPr>
                              <w:pStyle w:val="ListParagraph"/>
                              <w:numPr>
                                <w:ilvl w:val="0"/>
                                <w:numId w:val="2"/>
                              </w:numPr>
                              <w:spacing w:line="276" w:lineRule="auto"/>
                              <w:rPr>
                                <w:rFonts w:asciiTheme="majorHAnsi" w:hAnsiTheme="majorHAnsi"/>
                                <w:sz w:val="26"/>
                                <w:rPrChange w:id="74" w:author="priyanshu" w:date="2023-06-24T22:10:00Z">
                                  <w:rPr>
                                    <w:sz w:val="26"/>
                                  </w:rPr>
                                </w:rPrChange>
                              </w:rPr>
                            </w:pPr>
                            <w:r w:rsidRPr="00F0742C">
                              <w:rPr>
                                <w:rFonts w:asciiTheme="majorHAnsi" w:hAnsiTheme="majorHAnsi"/>
                                <w:sz w:val="26"/>
                                <w:rPrChange w:id="75" w:author="priyanshu" w:date="2023-06-24T22:10:00Z">
                                  <w:rPr>
                                    <w:sz w:val="26"/>
                                  </w:rPr>
                                </w:rPrChange>
                              </w:rPr>
                              <w:t>Extremely Time-</w:t>
                            </w:r>
                          </w:p>
                          <w:p w14:paraId="7E601A93" w14:textId="77777777" w:rsidR="00F51FCC" w:rsidRPr="00F0742C" w:rsidRDefault="00F51FCC" w:rsidP="00F51FCC">
                            <w:pPr>
                              <w:spacing w:line="276" w:lineRule="auto"/>
                              <w:rPr>
                                <w:rFonts w:asciiTheme="majorHAnsi" w:hAnsiTheme="majorHAnsi"/>
                                <w:sz w:val="26"/>
                                <w:rPrChange w:id="76" w:author="priyanshu" w:date="2023-06-24T22:10:00Z">
                                  <w:rPr>
                                    <w:sz w:val="26"/>
                                  </w:rPr>
                                </w:rPrChange>
                              </w:rPr>
                            </w:pPr>
                            <w:r w:rsidRPr="00F0742C">
                              <w:rPr>
                                <w:rFonts w:asciiTheme="majorHAnsi" w:hAnsiTheme="majorHAnsi"/>
                                <w:sz w:val="26"/>
                                <w:rPrChange w:id="77" w:author="priyanshu" w:date="2023-06-24T22:10:00Z">
                                  <w:rPr>
                                    <w:sz w:val="26"/>
                                  </w:rPr>
                                </w:rPrChange>
                              </w:rPr>
                              <w:t>Consuming</w:t>
                            </w:r>
                          </w:p>
                          <w:p w14:paraId="47E88345" w14:textId="77777777" w:rsidR="00F51FCC" w:rsidRPr="00F0742C" w:rsidRDefault="00F51FCC" w:rsidP="00F51FCC">
                            <w:pPr>
                              <w:pStyle w:val="ListParagraph"/>
                              <w:numPr>
                                <w:ilvl w:val="0"/>
                                <w:numId w:val="2"/>
                              </w:numPr>
                              <w:spacing w:line="276" w:lineRule="auto"/>
                              <w:rPr>
                                <w:rFonts w:asciiTheme="majorHAnsi" w:hAnsiTheme="majorHAnsi"/>
                                <w:sz w:val="26"/>
                                <w:rPrChange w:id="78" w:author="priyanshu" w:date="2023-06-24T22:10:00Z">
                                  <w:rPr>
                                    <w:sz w:val="26"/>
                                  </w:rPr>
                                </w:rPrChange>
                              </w:rPr>
                            </w:pPr>
                            <w:r w:rsidRPr="00F0742C">
                              <w:rPr>
                                <w:rFonts w:asciiTheme="majorHAnsi" w:hAnsiTheme="majorHAnsi"/>
                                <w:sz w:val="26"/>
                                <w:rPrChange w:id="79" w:author="priyanshu" w:date="2023-06-24T22:10:00Z">
                                  <w:rPr>
                                    <w:sz w:val="26"/>
                                  </w:rPr>
                                </w:rPrChange>
                              </w:rPr>
                              <w:t xml:space="preserve">Higher Chances of Human </w:t>
                            </w:r>
                          </w:p>
                          <w:p w14:paraId="3E00D04C" w14:textId="77777777" w:rsidR="00F51FCC" w:rsidRPr="00F0742C" w:rsidRDefault="00F51FCC" w:rsidP="00F51FCC">
                            <w:pPr>
                              <w:spacing w:line="276" w:lineRule="auto"/>
                              <w:rPr>
                                <w:rFonts w:asciiTheme="majorHAnsi" w:hAnsiTheme="majorHAnsi"/>
                                <w:sz w:val="26"/>
                                <w:rPrChange w:id="80" w:author="priyanshu" w:date="2023-06-24T22:10:00Z">
                                  <w:rPr>
                                    <w:sz w:val="26"/>
                                  </w:rPr>
                                </w:rPrChange>
                              </w:rPr>
                            </w:pPr>
                            <w:r w:rsidRPr="00F0742C">
                              <w:rPr>
                                <w:rFonts w:asciiTheme="majorHAnsi" w:hAnsiTheme="majorHAnsi"/>
                                <w:sz w:val="26"/>
                                <w:rPrChange w:id="81" w:author="priyanshu" w:date="2023-06-24T22:10:00Z">
                                  <w:rPr>
                                    <w:sz w:val="26"/>
                                  </w:rPr>
                                </w:rPrChange>
                              </w:rPr>
                              <w:t>Error</w:t>
                            </w:r>
                          </w:p>
                          <w:p w14:paraId="4043D278" w14:textId="77777777" w:rsidR="00F51FCC" w:rsidRPr="00F0742C" w:rsidRDefault="00F51FCC" w:rsidP="00F51FCC">
                            <w:pPr>
                              <w:pStyle w:val="ListParagraph"/>
                              <w:numPr>
                                <w:ilvl w:val="0"/>
                                <w:numId w:val="2"/>
                              </w:numPr>
                              <w:spacing w:line="276" w:lineRule="auto"/>
                              <w:rPr>
                                <w:rFonts w:asciiTheme="majorHAnsi" w:hAnsiTheme="majorHAnsi"/>
                                <w:sz w:val="26"/>
                                <w:rPrChange w:id="82" w:author="priyanshu" w:date="2023-06-24T22:10:00Z">
                                  <w:rPr>
                                    <w:sz w:val="26"/>
                                  </w:rPr>
                                </w:rPrChange>
                              </w:rPr>
                            </w:pPr>
                            <w:r w:rsidRPr="00F0742C">
                              <w:rPr>
                                <w:rFonts w:asciiTheme="majorHAnsi" w:hAnsiTheme="majorHAnsi"/>
                                <w:sz w:val="26"/>
                                <w:rPrChange w:id="83" w:author="priyanshu" w:date="2023-06-24T22:10:00Z">
                                  <w:rPr>
                                    <w:sz w:val="26"/>
                                  </w:rPr>
                                </w:rPrChange>
                              </w:rPr>
                              <w:t>Not Good For performance</w:t>
                            </w:r>
                          </w:p>
                          <w:p w14:paraId="04EE1DCA" w14:textId="77777777" w:rsidR="00F51FCC" w:rsidRPr="00F0742C" w:rsidRDefault="00F51FCC" w:rsidP="00F51FCC">
                            <w:pPr>
                              <w:spacing w:line="276" w:lineRule="auto"/>
                              <w:rPr>
                                <w:rFonts w:asciiTheme="majorHAnsi" w:hAnsiTheme="majorHAnsi"/>
                                <w:sz w:val="26"/>
                                <w:rPrChange w:id="84" w:author="priyanshu" w:date="2023-06-24T22:10:00Z">
                                  <w:rPr>
                                    <w:sz w:val="26"/>
                                  </w:rPr>
                                </w:rPrChange>
                              </w:rPr>
                            </w:pPr>
                            <w:r w:rsidRPr="00F0742C">
                              <w:rPr>
                                <w:rFonts w:asciiTheme="majorHAnsi" w:hAnsiTheme="majorHAnsi"/>
                                <w:sz w:val="26"/>
                                <w:rPrChange w:id="85" w:author="priyanshu" w:date="2023-06-24T22:10:00Z">
                                  <w:rPr>
                                    <w:sz w:val="26"/>
                                  </w:rPr>
                                </w:rPrChange>
                              </w:rPr>
                              <w:t xml:space="preserve">testing </w:t>
                            </w:r>
                          </w:p>
                          <w:p w14:paraId="3DF979D7" w14:textId="77777777" w:rsidR="00F51FCC" w:rsidRPr="00F0742C" w:rsidRDefault="00F51FCC" w:rsidP="00F51FCC">
                            <w:pPr>
                              <w:pStyle w:val="ListParagraph"/>
                              <w:numPr>
                                <w:ilvl w:val="0"/>
                                <w:numId w:val="2"/>
                              </w:numPr>
                              <w:spacing w:line="276" w:lineRule="auto"/>
                              <w:rPr>
                                <w:rFonts w:asciiTheme="majorHAnsi" w:hAnsiTheme="majorHAnsi"/>
                                <w:sz w:val="26"/>
                                <w:rPrChange w:id="86" w:author="priyanshu" w:date="2023-06-24T22:10:00Z">
                                  <w:rPr>
                                    <w:sz w:val="26"/>
                                  </w:rPr>
                                </w:rPrChange>
                              </w:rPr>
                            </w:pPr>
                            <w:r w:rsidRPr="00F0742C">
                              <w:rPr>
                                <w:rFonts w:asciiTheme="majorHAnsi" w:hAnsiTheme="majorHAnsi"/>
                                <w:sz w:val="26"/>
                                <w:rPrChange w:id="87" w:author="priyanshu" w:date="2023-06-24T22:10:00Z">
                                  <w:rPr>
                                    <w:sz w:val="26"/>
                                  </w:rPr>
                                </w:rPrChange>
                              </w:rPr>
                              <w:t>Tedious &amp; Monotonous</w:t>
                            </w:r>
                          </w:p>
                        </w:txbxContent>
                      </v:textbox>
                    </v:shape>
                  </w:pict>
                </mc:Fallback>
              </mc:AlternateContent>
            </w:r>
          </w:p>
        </w:tc>
      </w:tr>
    </w:tbl>
    <w:p w14:paraId="250B37AE" w14:textId="56D186DF" w:rsidR="00F51FCC" w:rsidRPr="00F51FCC" w:rsidRDefault="00F51FCC" w:rsidP="00376D3C">
      <w:pPr>
        <w:rPr>
          <w:sz w:val="40"/>
          <w:szCs w:val="40"/>
          <w:lang w:val="en-US"/>
        </w:rPr>
      </w:pPr>
      <w:r>
        <w:rPr>
          <w:sz w:val="40"/>
          <w:szCs w:val="40"/>
          <w:lang w:val="en-US"/>
        </w:rPr>
        <w:t>-------------------------------------------------------------------------</w:t>
      </w:r>
    </w:p>
    <w:p w14:paraId="5BCC46D8" w14:textId="7F73FAA7" w:rsidR="00F51FCC" w:rsidRPr="00F0742C" w:rsidRDefault="00F51FCC" w:rsidP="00376D3C">
      <w:pPr>
        <w:pStyle w:val="ListParagraph"/>
        <w:numPr>
          <w:ilvl w:val="0"/>
          <w:numId w:val="6"/>
        </w:numPr>
        <w:rPr>
          <w:rFonts w:asciiTheme="majorHAnsi" w:hAnsiTheme="majorHAnsi"/>
          <w:sz w:val="26"/>
          <w:rPrChange w:id="49" w:author="priyanshu" w:date="2023-06-24T22:10:00Z">
            <w:rPr>
              <w:sz w:val="28"/>
            </w:rPr>
          </w:rPrChange>
        </w:rPr>
      </w:pPr>
      <w:r w:rsidRPr="00F0742C">
        <w:rPr>
          <w:rFonts w:ascii="Times New Roman" w:hAnsi="Times New Roman"/>
          <w:sz w:val="28"/>
          <w:rPrChange w:id="50" w:author="priyanshu" w:date="2023-06-24T22:10:00Z">
            <w:rPr>
              <w:sz w:val="28"/>
            </w:rPr>
          </w:rPrChange>
        </w:rPr>
        <w:t>Who are manual testers? What is its role and responsibility?</w:t>
      </w:r>
      <w:r w:rsidR="00683034" w:rsidRPr="00F0742C">
        <w:rPr>
          <w:rFonts w:ascii="Times New Roman" w:hAnsi="Times New Roman"/>
          <w:sz w:val="28"/>
          <w:rPrChange w:id="51" w:author="priyanshu" w:date="2023-06-24T22:10:00Z">
            <w:rPr>
              <w:sz w:val="28"/>
            </w:rPr>
          </w:rPrChange>
        </w:rPr>
        <w:br/>
      </w:r>
      <w:r w:rsidR="00683034" w:rsidRPr="00F0742C">
        <w:rPr>
          <w:rFonts w:asciiTheme="majorHAnsi" w:hAnsiTheme="majorHAnsi"/>
          <w:sz w:val="26"/>
          <w:rPrChange w:id="52" w:author="priyanshu" w:date="2023-06-24T22:10:00Z">
            <w:rPr>
              <w:sz w:val="28"/>
            </w:rPr>
          </w:rPrChange>
        </w:rPr>
        <w:t xml:space="preserve">-&gt; The manual tester creates test plans for both new and exciting software. It is also the responsibility of the tester to plan for debugging the code. </w:t>
      </w:r>
    </w:p>
    <w:p w14:paraId="369EBE49" w14:textId="1359050D" w:rsidR="00683034" w:rsidRPr="009947D7" w:rsidRDefault="00683034" w:rsidP="00376D3C">
      <w:pPr>
        <w:rPr>
          <w:del w:id="53" w:author="priyanshu" w:date="2023-06-24T22:10:00Z"/>
          <w:sz w:val="40"/>
          <w:szCs w:val="40"/>
          <w:lang w:val="en-US"/>
        </w:rPr>
      </w:pPr>
      <w:del w:id="54" w:author="priyanshu" w:date="2023-06-24T22:10:00Z">
        <w:r w:rsidRPr="009947D7">
          <w:rPr>
            <w:sz w:val="40"/>
            <w:szCs w:val="40"/>
            <w:lang w:val="en-US"/>
          </w:rPr>
          <w:delText>-------------------------------------------------------------------------</w:delText>
        </w:r>
      </w:del>
    </w:p>
    <w:p w14:paraId="46C6A46F" w14:textId="22C33A42" w:rsidR="00F51FCC" w:rsidRDefault="00F51FCC" w:rsidP="00376D3C">
      <w:pPr>
        <w:rPr>
          <w:del w:id="55" w:author="priyanshu" w:date="2023-06-24T22:10:00Z"/>
          <w:sz w:val="28"/>
          <w:szCs w:val="28"/>
        </w:rPr>
      </w:pPr>
    </w:p>
    <w:p w14:paraId="114EFA88" w14:textId="77777777" w:rsidR="00B00B8D" w:rsidRDefault="00B00B8D" w:rsidP="00376D3C">
      <w:pPr>
        <w:rPr>
          <w:del w:id="56" w:author="priyanshu" w:date="2023-06-24T22:10:00Z"/>
          <w:sz w:val="28"/>
          <w:szCs w:val="28"/>
        </w:rPr>
      </w:pPr>
    </w:p>
    <w:p w14:paraId="4D9F199B" w14:textId="0D19B990" w:rsidR="00F51FCC" w:rsidRPr="00F0742C" w:rsidRDefault="00683034" w:rsidP="00376D3C">
      <w:pPr>
        <w:rPr>
          <w:rFonts w:ascii="Times New Roman" w:hAnsi="Times New Roman"/>
          <w:sz w:val="40"/>
          <w:lang w:val="en-US"/>
          <w:rPrChange w:id="57" w:author="priyanshu" w:date="2023-06-24T22:10:00Z">
            <w:rPr>
              <w:sz w:val="28"/>
            </w:rPr>
          </w:rPrChange>
        </w:rPr>
      </w:pPr>
      <w:ins w:id="58" w:author="priyanshu" w:date="2023-06-24T22:10:00Z">
        <w:r w:rsidRPr="009947D7">
          <w:rPr>
            <w:sz w:val="40"/>
            <w:szCs w:val="40"/>
            <w:lang w:val="en-US"/>
          </w:rPr>
          <w:t>------------------------------------------------------------------------</w:t>
        </w:r>
      </w:ins>
      <w:r w:rsidR="00F51FCC" w:rsidRPr="00F0742C">
        <w:rPr>
          <w:rFonts w:ascii="Times New Roman" w:hAnsi="Times New Roman"/>
          <w:sz w:val="28"/>
          <w:rPrChange w:id="59" w:author="priyanshu" w:date="2023-06-24T22:10:00Z">
            <w:rPr>
              <w:sz w:val="28"/>
            </w:rPr>
          </w:rPrChange>
        </w:rPr>
        <w:t>4) What is software Testing?</w:t>
      </w:r>
    </w:p>
    <w:p w14:paraId="6BA61CA2" w14:textId="77777777" w:rsidR="00F51FCC" w:rsidRPr="00F0742C" w:rsidRDefault="00F51FCC" w:rsidP="00376D3C">
      <w:pPr>
        <w:rPr>
          <w:rFonts w:asciiTheme="majorHAnsi" w:hAnsiTheme="majorHAnsi"/>
          <w:sz w:val="26"/>
          <w:rPrChange w:id="60" w:author="priyanshu" w:date="2023-06-24T22:10:00Z">
            <w:rPr>
              <w:sz w:val="28"/>
            </w:rPr>
          </w:rPrChange>
        </w:rPr>
      </w:pPr>
      <w:r w:rsidRPr="00F0742C">
        <w:rPr>
          <w:rFonts w:asciiTheme="majorHAnsi" w:hAnsiTheme="majorHAnsi"/>
          <w:sz w:val="26"/>
          <w:rPrChange w:id="61" w:author="priyanshu" w:date="2023-06-24T22:10:00Z">
            <w:rPr>
              <w:sz w:val="28"/>
            </w:rPr>
          </w:rPrChange>
        </w:rPr>
        <w:t>-&gt; Software testing: -</w:t>
      </w:r>
    </w:p>
    <w:p w14:paraId="5EA55E13" w14:textId="77777777" w:rsidR="00F51FCC" w:rsidRPr="00F0742C" w:rsidRDefault="00F51FCC" w:rsidP="00376D3C">
      <w:pPr>
        <w:rPr>
          <w:rFonts w:asciiTheme="majorHAnsi" w:hAnsiTheme="majorHAnsi"/>
          <w:sz w:val="26"/>
          <w:rPrChange w:id="62" w:author="priyanshu" w:date="2023-06-24T22:10:00Z">
            <w:rPr>
              <w:sz w:val="28"/>
            </w:rPr>
          </w:rPrChange>
        </w:rPr>
      </w:pPr>
      <w:r w:rsidRPr="00F0742C">
        <w:rPr>
          <w:rFonts w:asciiTheme="majorHAnsi" w:hAnsiTheme="majorHAnsi"/>
          <w:sz w:val="26"/>
          <w:rPrChange w:id="63" w:author="priyanshu" w:date="2023-06-24T22:10:00Z">
            <w:rPr>
              <w:sz w:val="28"/>
            </w:rPr>
          </w:rPrChange>
        </w:rPr>
        <w:t xml:space="preserve">       - Software testing is a part of software development process.</w:t>
      </w:r>
    </w:p>
    <w:p w14:paraId="0916D60C" w14:textId="32F49739" w:rsidR="00F51FCC" w:rsidRPr="00F0742C" w:rsidRDefault="00F51FCC" w:rsidP="00376D3C">
      <w:pPr>
        <w:rPr>
          <w:rFonts w:asciiTheme="majorHAnsi" w:hAnsiTheme="majorHAnsi"/>
          <w:sz w:val="26"/>
          <w:rPrChange w:id="64" w:author="priyanshu" w:date="2023-06-24T22:10:00Z">
            <w:rPr>
              <w:sz w:val="28"/>
            </w:rPr>
          </w:rPrChange>
        </w:rPr>
      </w:pPr>
      <w:r w:rsidRPr="00F0742C">
        <w:rPr>
          <w:rFonts w:asciiTheme="majorHAnsi" w:hAnsiTheme="majorHAnsi"/>
          <w:sz w:val="26"/>
          <w:rPrChange w:id="65" w:author="priyanshu" w:date="2023-06-24T22:10:00Z">
            <w:rPr>
              <w:sz w:val="28"/>
            </w:rPr>
          </w:rPrChange>
        </w:rPr>
        <w:lastRenderedPageBreak/>
        <w:t xml:space="preserve">   - Software testing is an activity to detect and identify the defects in the software.</w:t>
      </w:r>
    </w:p>
    <w:p w14:paraId="40A41BFD" w14:textId="7E309D1B" w:rsidR="00F51FCC" w:rsidRPr="00F0742C" w:rsidRDefault="00F51FCC" w:rsidP="00376D3C">
      <w:pPr>
        <w:rPr>
          <w:rFonts w:ascii="Times New Roman" w:hAnsi="Times New Roman"/>
          <w:sz w:val="28"/>
          <w:rPrChange w:id="66" w:author="priyanshu" w:date="2023-06-24T22:10:00Z">
            <w:rPr>
              <w:sz w:val="28"/>
            </w:rPr>
          </w:rPrChange>
        </w:rPr>
      </w:pPr>
      <w:r>
        <w:rPr>
          <w:sz w:val="28"/>
          <w:szCs w:val="28"/>
        </w:rPr>
        <w:t>---------------------------------------------------------------------------------------------------------</w:t>
      </w:r>
      <w:r w:rsidRPr="00F0742C">
        <w:rPr>
          <w:rFonts w:ascii="Times New Roman" w:hAnsi="Times New Roman"/>
          <w:sz w:val="28"/>
          <w:rPrChange w:id="67" w:author="priyanshu" w:date="2023-06-24T22:10:00Z">
            <w:rPr>
              <w:sz w:val="28"/>
            </w:rPr>
          </w:rPrChange>
        </w:rPr>
        <w:t>5) What is testing objectives/purpose?</w:t>
      </w:r>
    </w:p>
    <w:p w14:paraId="72D2A002" w14:textId="77777777" w:rsidR="00F51FCC" w:rsidRPr="00F0742C" w:rsidRDefault="00F51FCC" w:rsidP="00376D3C">
      <w:pPr>
        <w:rPr>
          <w:rFonts w:asciiTheme="majorHAnsi" w:hAnsiTheme="majorHAnsi"/>
          <w:sz w:val="26"/>
          <w:rPrChange w:id="68" w:author="priyanshu" w:date="2023-06-24T22:10:00Z">
            <w:rPr>
              <w:sz w:val="28"/>
            </w:rPr>
          </w:rPrChange>
        </w:rPr>
      </w:pPr>
      <w:r w:rsidRPr="00F0742C">
        <w:rPr>
          <w:rFonts w:asciiTheme="majorHAnsi" w:hAnsiTheme="majorHAnsi"/>
          <w:sz w:val="26"/>
          <w:rPrChange w:id="69" w:author="priyanshu" w:date="2023-06-24T22:10:00Z">
            <w:rPr>
              <w:sz w:val="28"/>
            </w:rPr>
          </w:rPrChange>
        </w:rPr>
        <w:t>-&gt; The objective of testing is to release quality products to the client.</w:t>
      </w:r>
    </w:p>
    <w:p w14:paraId="15516A89" w14:textId="77777777" w:rsidR="00F51FCC" w:rsidRPr="00F0742C" w:rsidRDefault="00F51FCC" w:rsidP="00376D3C">
      <w:pPr>
        <w:rPr>
          <w:rFonts w:asciiTheme="majorHAnsi" w:hAnsiTheme="majorHAnsi"/>
          <w:sz w:val="26"/>
          <w:rPrChange w:id="70" w:author="priyanshu" w:date="2023-06-24T22:10:00Z">
            <w:rPr>
              <w:sz w:val="28"/>
            </w:rPr>
          </w:rPrChange>
        </w:rPr>
      </w:pPr>
      <w:r w:rsidRPr="00F0742C">
        <w:rPr>
          <w:rFonts w:asciiTheme="majorHAnsi" w:hAnsiTheme="majorHAnsi"/>
          <w:sz w:val="26"/>
          <w:rPrChange w:id="71" w:author="priyanshu" w:date="2023-06-24T22:10:00Z">
            <w:rPr>
              <w:sz w:val="28"/>
            </w:rPr>
          </w:rPrChange>
        </w:rPr>
        <w:t xml:space="preserve">     Quality is like this in testing:</w:t>
      </w:r>
    </w:p>
    <w:p w14:paraId="6F70BC58" w14:textId="77777777" w:rsidR="00F51FCC" w:rsidRPr="00F0742C" w:rsidRDefault="00F51FCC" w:rsidP="00376D3C">
      <w:pPr>
        <w:pStyle w:val="ListParagraph"/>
        <w:numPr>
          <w:ilvl w:val="0"/>
          <w:numId w:val="3"/>
        </w:numPr>
        <w:rPr>
          <w:sz w:val="26"/>
          <w:rPrChange w:id="72" w:author="priyanshu" w:date="2023-06-24T22:10:00Z">
            <w:rPr>
              <w:sz w:val="28"/>
            </w:rPr>
          </w:rPrChange>
        </w:rPr>
      </w:pPr>
      <w:r w:rsidRPr="00F0742C">
        <w:rPr>
          <w:sz w:val="26"/>
          <w:rPrChange w:id="73" w:author="priyanshu" w:date="2023-06-24T22:10:00Z">
            <w:rPr>
              <w:sz w:val="28"/>
            </w:rPr>
          </w:rPrChange>
        </w:rPr>
        <w:t>Bug-free</w:t>
      </w:r>
    </w:p>
    <w:p w14:paraId="52F66D1C" w14:textId="77777777" w:rsidR="00F51FCC" w:rsidRPr="00F0742C" w:rsidRDefault="00F51FCC" w:rsidP="00376D3C">
      <w:pPr>
        <w:pStyle w:val="ListParagraph"/>
        <w:numPr>
          <w:ilvl w:val="0"/>
          <w:numId w:val="3"/>
        </w:numPr>
        <w:rPr>
          <w:sz w:val="26"/>
          <w:rPrChange w:id="74" w:author="priyanshu" w:date="2023-06-24T22:10:00Z">
            <w:rPr>
              <w:sz w:val="28"/>
            </w:rPr>
          </w:rPrChange>
        </w:rPr>
      </w:pPr>
      <w:r w:rsidRPr="00F0742C">
        <w:rPr>
          <w:sz w:val="26"/>
          <w:rPrChange w:id="75" w:author="priyanshu" w:date="2023-06-24T22:10:00Z">
            <w:rPr>
              <w:sz w:val="28"/>
            </w:rPr>
          </w:rPrChange>
        </w:rPr>
        <w:t>Delivered on time</w:t>
      </w:r>
    </w:p>
    <w:p w14:paraId="52C4AFCD" w14:textId="77777777" w:rsidR="00F51FCC" w:rsidRPr="00F0742C" w:rsidRDefault="00F51FCC" w:rsidP="00376D3C">
      <w:pPr>
        <w:pStyle w:val="ListParagraph"/>
        <w:numPr>
          <w:ilvl w:val="0"/>
          <w:numId w:val="3"/>
        </w:numPr>
        <w:rPr>
          <w:sz w:val="26"/>
          <w:rPrChange w:id="76" w:author="priyanshu" w:date="2023-06-24T22:10:00Z">
            <w:rPr>
              <w:sz w:val="28"/>
            </w:rPr>
          </w:rPrChange>
        </w:rPr>
      </w:pPr>
      <w:r w:rsidRPr="00F0742C">
        <w:rPr>
          <w:sz w:val="26"/>
          <w:rPrChange w:id="77" w:author="priyanshu" w:date="2023-06-24T22:10:00Z">
            <w:rPr>
              <w:sz w:val="28"/>
            </w:rPr>
          </w:rPrChange>
        </w:rPr>
        <w:t>Within budget</w:t>
      </w:r>
    </w:p>
    <w:p w14:paraId="5E992323" w14:textId="77777777" w:rsidR="00F51FCC" w:rsidRPr="00F0742C" w:rsidRDefault="00F51FCC" w:rsidP="00376D3C">
      <w:pPr>
        <w:pStyle w:val="ListParagraph"/>
        <w:numPr>
          <w:ilvl w:val="0"/>
          <w:numId w:val="3"/>
        </w:numPr>
        <w:rPr>
          <w:sz w:val="26"/>
          <w:rPrChange w:id="78" w:author="priyanshu" w:date="2023-06-24T22:10:00Z">
            <w:rPr>
              <w:sz w:val="28"/>
            </w:rPr>
          </w:rPrChange>
        </w:rPr>
      </w:pPr>
      <w:r w:rsidRPr="00F0742C">
        <w:rPr>
          <w:sz w:val="26"/>
          <w:rPrChange w:id="79" w:author="priyanshu" w:date="2023-06-24T22:10:00Z">
            <w:rPr>
              <w:sz w:val="28"/>
            </w:rPr>
          </w:rPrChange>
        </w:rPr>
        <w:t>Meets requirements /or Expectations</w:t>
      </w:r>
    </w:p>
    <w:p w14:paraId="33E5E37C" w14:textId="77777777" w:rsidR="00F51FCC" w:rsidRPr="00F0742C" w:rsidRDefault="00F51FCC" w:rsidP="00376D3C">
      <w:pPr>
        <w:pStyle w:val="ListParagraph"/>
        <w:numPr>
          <w:ilvl w:val="0"/>
          <w:numId w:val="3"/>
        </w:numPr>
        <w:rPr>
          <w:sz w:val="26"/>
          <w:rPrChange w:id="80" w:author="priyanshu" w:date="2023-06-24T22:10:00Z">
            <w:rPr>
              <w:sz w:val="28"/>
            </w:rPr>
          </w:rPrChange>
        </w:rPr>
      </w:pPr>
      <w:r w:rsidRPr="00F0742C">
        <w:rPr>
          <w:sz w:val="26"/>
          <w:rPrChange w:id="81" w:author="priyanshu" w:date="2023-06-24T22:10:00Z">
            <w:rPr>
              <w:sz w:val="28"/>
            </w:rPr>
          </w:rPrChange>
        </w:rPr>
        <w:t>Maintainable</w:t>
      </w:r>
    </w:p>
    <w:p w14:paraId="759C6048" w14:textId="3E16726D" w:rsidR="00F51FCC" w:rsidRPr="00F0742C" w:rsidRDefault="00F51FCC" w:rsidP="00376D3C">
      <w:pPr>
        <w:rPr>
          <w:rFonts w:ascii="Times New Roman" w:hAnsi="Times New Roman"/>
          <w:sz w:val="28"/>
          <w:rPrChange w:id="82" w:author="priyanshu" w:date="2023-06-24T22:10:00Z">
            <w:rPr>
              <w:sz w:val="28"/>
            </w:rPr>
          </w:rPrChange>
        </w:rPr>
      </w:pPr>
      <w:r>
        <w:rPr>
          <w:sz w:val="28"/>
          <w:szCs w:val="28"/>
        </w:rPr>
        <w:t>---------------------------------------------------------------------------------------------------------</w:t>
      </w:r>
      <w:r w:rsidRPr="00F0742C">
        <w:rPr>
          <w:rFonts w:ascii="Times New Roman" w:hAnsi="Times New Roman"/>
          <w:sz w:val="28"/>
          <w:rPrChange w:id="83" w:author="priyanshu" w:date="2023-06-24T22:10:00Z">
            <w:rPr>
              <w:sz w:val="28"/>
            </w:rPr>
          </w:rPrChange>
        </w:rPr>
        <w:t>6) What is difference between bugs errors defects and failure?</w:t>
      </w:r>
    </w:p>
    <w:p w14:paraId="0B268F50" w14:textId="77777777" w:rsidR="00F51FCC" w:rsidRDefault="00F51FCC" w:rsidP="00376D3C">
      <w:pPr>
        <w:rPr>
          <w:sz w:val="28"/>
          <w:szCs w:val="28"/>
        </w:rPr>
      </w:pPr>
      <w:r>
        <w:rPr>
          <w:sz w:val="28"/>
          <w:szCs w:val="28"/>
        </w:rPr>
        <w:t>-&gt; Differences:</w:t>
      </w:r>
    </w:p>
    <w:p w14:paraId="6154ABEE" w14:textId="015ECEA5" w:rsidR="00F51FCC" w:rsidRPr="007941FA" w:rsidRDefault="00F51FCC" w:rsidP="00376D3C">
      <w:pPr>
        <w:rPr>
          <w:sz w:val="28"/>
          <w:rPrChange w:id="84" w:author="priyanshu" w:date="2023-06-24T22:10:00Z">
            <w:rPr>
              <w:sz w:val="28"/>
              <w:u w:val="single"/>
            </w:rPr>
          </w:rPrChange>
        </w:rPr>
      </w:pPr>
      <w:r w:rsidRPr="007941FA">
        <w:rPr>
          <w:sz w:val="28"/>
          <w:rPrChange w:id="85" w:author="priyanshu" w:date="2023-06-24T22:10:00Z">
            <w:rPr>
              <w:sz w:val="28"/>
              <w:u w:val="single"/>
            </w:rPr>
          </w:rPrChange>
        </w:rPr>
        <w:t>Error</w:t>
      </w:r>
      <w:r w:rsidR="007941FA">
        <w:rPr>
          <w:sz w:val="28"/>
          <w:rPrChange w:id="86" w:author="priyanshu" w:date="2023-06-24T22:10:00Z">
            <w:rPr>
              <w:sz w:val="28"/>
              <w:u w:val="single"/>
            </w:rPr>
          </w:rPrChange>
        </w:rPr>
        <w:t>: -</w:t>
      </w:r>
    </w:p>
    <w:p w14:paraId="0854A853" w14:textId="77777777" w:rsidR="00F51FCC" w:rsidRPr="007941FA" w:rsidRDefault="00F51FCC" w:rsidP="00376D3C">
      <w:pPr>
        <w:pStyle w:val="ListParagraph"/>
        <w:numPr>
          <w:ilvl w:val="0"/>
          <w:numId w:val="4"/>
        </w:numPr>
        <w:rPr>
          <w:rFonts w:asciiTheme="majorHAnsi" w:hAnsiTheme="majorHAnsi"/>
          <w:sz w:val="26"/>
          <w:rPrChange w:id="87" w:author="priyanshu" w:date="2023-06-24T22:10:00Z">
            <w:rPr>
              <w:sz w:val="28"/>
            </w:rPr>
          </w:rPrChange>
        </w:rPr>
      </w:pPr>
      <w:r w:rsidRPr="007941FA">
        <w:rPr>
          <w:rFonts w:asciiTheme="majorHAnsi" w:hAnsiTheme="majorHAnsi"/>
          <w:sz w:val="26"/>
          <w:rPrChange w:id="88" w:author="priyanshu" w:date="2023-06-24T22:10:00Z">
            <w:rPr>
              <w:sz w:val="28"/>
            </w:rPr>
          </w:rPrChange>
        </w:rPr>
        <w:t>Error is a human mistake which is done by the developer.</w:t>
      </w:r>
    </w:p>
    <w:p w14:paraId="32CA29FB" w14:textId="094AA3ED" w:rsidR="00F51FCC" w:rsidRPr="007941FA" w:rsidRDefault="00F51FCC" w:rsidP="00376D3C">
      <w:pPr>
        <w:rPr>
          <w:sz w:val="28"/>
          <w:rPrChange w:id="89" w:author="priyanshu" w:date="2023-06-24T22:10:00Z">
            <w:rPr>
              <w:sz w:val="28"/>
              <w:u w:val="single"/>
            </w:rPr>
          </w:rPrChange>
        </w:rPr>
      </w:pPr>
      <w:r w:rsidRPr="007941FA">
        <w:rPr>
          <w:sz w:val="28"/>
          <w:rPrChange w:id="90" w:author="priyanshu" w:date="2023-06-24T22:10:00Z">
            <w:rPr>
              <w:sz w:val="28"/>
              <w:u w:val="single"/>
            </w:rPr>
          </w:rPrChange>
        </w:rPr>
        <w:t>Bugs</w:t>
      </w:r>
      <w:r w:rsidRPr="005E60D5">
        <w:rPr>
          <w:sz w:val="28"/>
          <w:szCs w:val="28"/>
          <w:u w:val="single"/>
        </w:rPr>
        <w:t>(</w:t>
      </w:r>
      <w:r w:rsidRPr="007941FA">
        <w:rPr>
          <w:sz w:val="28"/>
          <w:rPrChange w:id="91" w:author="priyanshu" w:date="2023-06-24T22:10:00Z">
            <w:rPr>
              <w:sz w:val="28"/>
              <w:u w:val="single"/>
            </w:rPr>
          </w:rPrChange>
        </w:rPr>
        <w:t>defects</w:t>
      </w:r>
      <w:r w:rsidR="007941FA">
        <w:rPr>
          <w:sz w:val="28"/>
          <w:rPrChange w:id="92" w:author="priyanshu" w:date="2023-06-24T22:10:00Z">
            <w:rPr>
              <w:sz w:val="28"/>
              <w:u w:val="single"/>
            </w:rPr>
          </w:rPrChange>
        </w:rPr>
        <w:t>): -</w:t>
      </w:r>
    </w:p>
    <w:p w14:paraId="10B95402" w14:textId="77777777" w:rsidR="00F51FCC" w:rsidRPr="007941FA" w:rsidRDefault="00F51FCC" w:rsidP="00376D3C">
      <w:pPr>
        <w:pStyle w:val="ListParagraph"/>
        <w:numPr>
          <w:ilvl w:val="0"/>
          <w:numId w:val="4"/>
        </w:numPr>
        <w:rPr>
          <w:rFonts w:asciiTheme="majorHAnsi" w:hAnsiTheme="majorHAnsi"/>
          <w:sz w:val="26"/>
          <w:rPrChange w:id="93" w:author="priyanshu" w:date="2023-06-24T22:10:00Z">
            <w:rPr>
              <w:sz w:val="28"/>
            </w:rPr>
          </w:rPrChange>
        </w:rPr>
      </w:pPr>
      <w:r w:rsidRPr="007941FA">
        <w:rPr>
          <w:rFonts w:asciiTheme="majorHAnsi" w:hAnsiTheme="majorHAnsi"/>
          <w:sz w:val="26"/>
          <w:rPrChange w:id="94" w:author="priyanshu" w:date="2023-06-24T22:10:00Z">
            <w:rPr>
              <w:sz w:val="28"/>
            </w:rPr>
          </w:rPrChange>
        </w:rPr>
        <w:t>While testing the software we are checking the functionality of our application whether it is working or not on customer requirements if something is not working on requirements which comes under bugs and defects.</w:t>
      </w:r>
    </w:p>
    <w:p w14:paraId="30D891B1" w14:textId="792A38C8" w:rsidR="00F51FCC" w:rsidRPr="007941FA" w:rsidRDefault="00F51FCC" w:rsidP="00376D3C">
      <w:pPr>
        <w:rPr>
          <w:sz w:val="28"/>
          <w:rPrChange w:id="95" w:author="priyanshu" w:date="2023-06-24T22:10:00Z">
            <w:rPr>
              <w:sz w:val="28"/>
              <w:u w:val="single"/>
            </w:rPr>
          </w:rPrChange>
        </w:rPr>
      </w:pPr>
      <w:r w:rsidRPr="007941FA">
        <w:rPr>
          <w:sz w:val="28"/>
          <w:rPrChange w:id="96" w:author="priyanshu" w:date="2023-06-24T22:10:00Z">
            <w:rPr>
              <w:sz w:val="28"/>
              <w:u w:val="single"/>
            </w:rPr>
          </w:rPrChange>
        </w:rPr>
        <w:t>Failure</w:t>
      </w:r>
      <w:r w:rsidR="007941FA">
        <w:rPr>
          <w:sz w:val="28"/>
          <w:rPrChange w:id="97" w:author="priyanshu" w:date="2023-06-24T22:10:00Z">
            <w:rPr>
              <w:sz w:val="28"/>
              <w:u w:val="single"/>
            </w:rPr>
          </w:rPrChange>
        </w:rPr>
        <w:t>: -</w:t>
      </w:r>
    </w:p>
    <w:p w14:paraId="7F59F948" w14:textId="77777777" w:rsidR="00F51FCC" w:rsidRPr="007941FA" w:rsidRDefault="00F51FCC" w:rsidP="00376D3C">
      <w:pPr>
        <w:pStyle w:val="ListParagraph"/>
        <w:numPr>
          <w:ilvl w:val="0"/>
          <w:numId w:val="4"/>
        </w:numPr>
        <w:rPr>
          <w:rFonts w:asciiTheme="majorHAnsi" w:hAnsiTheme="majorHAnsi"/>
          <w:sz w:val="26"/>
          <w:rPrChange w:id="98" w:author="priyanshu" w:date="2023-06-24T22:10:00Z">
            <w:rPr>
              <w:sz w:val="28"/>
            </w:rPr>
          </w:rPrChange>
        </w:rPr>
      </w:pPr>
      <w:r w:rsidRPr="007941FA">
        <w:rPr>
          <w:rFonts w:asciiTheme="majorHAnsi" w:hAnsiTheme="majorHAnsi"/>
          <w:sz w:val="26"/>
          <w:rPrChange w:id="99" w:author="priyanshu" w:date="2023-06-24T22:10:00Z">
            <w:rPr>
              <w:sz w:val="28"/>
            </w:rPr>
          </w:rPrChange>
        </w:rPr>
        <w:t>After releasing the product to the customer and customer is using the software or as a user I’m working with the software and in a real environment where I found some bugs, mismatches and something is not working that is come under the failure.</w:t>
      </w:r>
    </w:p>
    <w:p w14:paraId="2A34D531" w14:textId="4F8302D4" w:rsidR="00F51FCC" w:rsidRPr="007941FA" w:rsidRDefault="009947D7" w:rsidP="00376D3C">
      <w:pPr>
        <w:rPr>
          <w:rFonts w:ascii="Times New Roman" w:hAnsi="Times New Roman"/>
          <w:sz w:val="40"/>
          <w:lang w:val="en-US"/>
          <w:rPrChange w:id="100" w:author="priyanshu" w:date="2023-06-24T22:10:00Z">
            <w:rPr>
              <w:sz w:val="40"/>
              <w:lang w:val="en-US"/>
            </w:rPr>
          </w:rPrChange>
        </w:rPr>
      </w:pPr>
      <w:r w:rsidRPr="009947D7">
        <w:rPr>
          <w:sz w:val="40"/>
          <w:szCs w:val="40"/>
          <w:lang w:val="en-US"/>
        </w:rPr>
        <w:t>-------------------------------------------------------------------------</w:t>
      </w:r>
      <w:r w:rsidR="00F51FCC" w:rsidRPr="007941FA">
        <w:rPr>
          <w:rFonts w:ascii="Times New Roman" w:hAnsi="Times New Roman"/>
          <w:sz w:val="28"/>
          <w:rPrChange w:id="101" w:author="priyanshu" w:date="2023-06-24T22:10:00Z">
            <w:rPr>
              <w:sz w:val="28"/>
            </w:rPr>
          </w:rPrChange>
        </w:rPr>
        <w:t>7) What is static testing?</w:t>
      </w:r>
    </w:p>
    <w:p w14:paraId="6700EE8A" w14:textId="77777777" w:rsidR="006E2859" w:rsidRPr="007941FA" w:rsidRDefault="00F51FCC" w:rsidP="00376D3C">
      <w:pPr>
        <w:rPr>
          <w:rFonts w:asciiTheme="majorHAnsi" w:hAnsiTheme="majorHAnsi"/>
          <w:sz w:val="26"/>
          <w:rPrChange w:id="102" w:author="priyanshu" w:date="2023-06-24T22:10:00Z">
            <w:rPr>
              <w:sz w:val="28"/>
            </w:rPr>
          </w:rPrChange>
        </w:rPr>
      </w:pPr>
      <w:r w:rsidRPr="007941FA">
        <w:rPr>
          <w:rFonts w:asciiTheme="majorHAnsi" w:hAnsiTheme="majorHAnsi"/>
          <w:sz w:val="26"/>
          <w:rPrChange w:id="103" w:author="priyanshu" w:date="2023-06-24T22:10:00Z">
            <w:rPr>
              <w:sz w:val="28"/>
            </w:rPr>
          </w:rPrChange>
        </w:rPr>
        <w:t xml:space="preserve">-&gt; Static testing is a software testing technique which is used to check defects in software application without executing the code. </w:t>
      </w:r>
      <w:r w:rsidR="009947D7" w:rsidRPr="007941FA">
        <w:rPr>
          <w:rFonts w:asciiTheme="majorHAnsi" w:hAnsiTheme="majorHAnsi"/>
          <w:sz w:val="26"/>
          <w:rPrChange w:id="104" w:author="priyanshu" w:date="2023-06-24T22:10:00Z">
            <w:rPr>
              <w:sz w:val="28"/>
            </w:rPr>
          </w:rPrChange>
        </w:rPr>
        <w:t>Static testing is done during verification process</w:t>
      </w:r>
      <w:r w:rsidR="006E2859" w:rsidRPr="007941FA">
        <w:rPr>
          <w:rFonts w:asciiTheme="majorHAnsi" w:hAnsiTheme="majorHAnsi"/>
          <w:sz w:val="26"/>
          <w:rPrChange w:id="105" w:author="priyanshu" w:date="2023-06-24T22:10:00Z">
            <w:rPr>
              <w:sz w:val="28"/>
            </w:rPr>
          </w:rPrChange>
        </w:rPr>
        <w:t>.</w:t>
      </w:r>
    </w:p>
    <w:p w14:paraId="47E37771" w14:textId="1E1F203E" w:rsidR="00F51FCC" w:rsidRDefault="009947D7" w:rsidP="00376D3C">
      <w:pPr>
        <w:rPr>
          <w:sz w:val="28"/>
          <w:szCs w:val="28"/>
        </w:rPr>
      </w:pPr>
      <w:r>
        <w:rPr>
          <w:sz w:val="28"/>
          <w:szCs w:val="28"/>
        </w:rPr>
        <w:t xml:space="preserve"> </w:t>
      </w:r>
      <w:r w:rsidR="006E2859">
        <w:rPr>
          <w:sz w:val="28"/>
          <w:szCs w:val="28"/>
        </w:rPr>
        <w:t>F</w:t>
      </w:r>
      <w:r>
        <w:rPr>
          <w:sz w:val="28"/>
          <w:szCs w:val="28"/>
        </w:rPr>
        <w:t xml:space="preserve">or example: </w:t>
      </w:r>
      <w:r w:rsidRPr="007941FA">
        <w:rPr>
          <w:rFonts w:asciiTheme="majorHAnsi" w:hAnsiTheme="majorHAnsi"/>
          <w:sz w:val="26"/>
          <w:rPrChange w:id="106" w:author="priyanshu" w:date="2023-06-24T22:10:00Z">
            <w:rPr>
              <w:sz w:val="28"/>
            </w:rPr>
          </w:rPrChange>
        </w:rPr>
        <w:t>reviewing, walkthrough, inspection, etc.</w:t>
      </w:r>
    </w:p>
    <w:p w14:paraId="4D21C8D1" w14:textId="66CFDDF6" w:rsidR="009947D7" w:rsidRPr="007941FA" w:rsidRDefault="009947D7" w:rsidP="00376D3C">
      <w:pPr>
        <w:rPr>
          <w:rFonts w:ascii="Times New Roman" w:hAnsi="Times New Roman"/>
          <w:sz w:val="40"/>
          <w:lang w:val="en-US"/>
          <w:rPrChange w:id="107" w:author="priyanshu" w:date="2023-06-24T22:10:00Z">
            <w:rPr>
              <w:sz w:val="40"/>
              <w:lang w:val="en-US"/>
            </w:rPr>
          </w:rPrChange>
        </w:rPr>
      </w:pPr>
      <w:r>
        <w:rPr>
          <w:sz w:val="40"/>
          <w:szCs w:val="40"/>
          <w:lang w:val="en-US"/>
        </w:rPr>
        <w:t>-------------------------------------------------------------------------</w:t>
      </w:r>
      <w:r w:rsidRPr="007941FA">
        <w:rPr>
          <w:rFonts w:ascii="Times New Roman" w:hAnsi="Times New Roman"/>
          <w:sz w:val="28"/>
          <w:rPrChange w:id="108" w:author="priyanshu" w:date="2023-06-24T22:10:00Z">
            <w:rPr>
              <w:sz w:val="28"/>
            </w:rPr>
          </w:rPrChange>
        </w:rPr>
        <w:t>8) What is dynamic testing?</w:t>
      </w:r>
    </w:p>
    <w:p w14:paraId="4314A55C" w14:textId="29CC0D42" w:rsidR="009947D7" w:rsidRPr="007941FA" w:rsidRDefault="009947D7" w:rsidP="00376D3C">
      <w:pPr>
        <w:rPr>
          <w:rFonts w:asciiTheme="majorHAnsi" w:hAnsiTheme="majorHAnsi"/>
          <w:sz w:val="26"/>
          <w:rPrChange w:id="109" w:author="priyanshu" w:date="2023-06-24T22:10:00Z">
            <w:rPr>
              <w:sz w:val="28"/>
            </w:rPr>
          </w:rPrChange>
        </w:rPr>
      </w:pPr>
      <w:r w:rsidRPr="007941FA">
        <w:rPr>
          <w:rFonts w:asciiTheme="majorHAnsi" w:hAnsiTheme="majorHAnsi"/>
          <w:sz w:val="26"/>
          <w:rPrChange w:id="110" w:author="priyanshu" w:date="2023-06-24T22:10:00Z">
            <w:rPr>
              <w:sz w:val="28"/>
            </w:rPr>
          </w:rPrChange>
        </w:rPr>
        <w:t xml:space="preserve">-&gt; In dynamic testing the software code is executed to prove the result of running tests. </w:t>
      </w:r>
      <w:r w:rsidR="006E2859" w:rsidRPr="007941FA">
        <w:rPr>
          <w:rFonts w:asciiTheme="majorHAnsi" w:hAnsiTheme="majorHAnsi"/>
          <w:sz w:val="26"/>
          <w:rPrChange w:id="111" w:author="priyanshu" w:date="2023-06-24T22:10:00Z">
            <w:rPr>
              <w:sz w:val="28"/>
            </w:rPr>
          </w:rPrChange>
        </w:rPr>
        <w:t>it’</w:t>
      </w:r>
      <w:r w:rsidRPr="007941FA">
        <w:rPr>
          <w:rFonts w:asciiTheme="majorHAnsi" w:hAnsiTheme="majorHAnsi"/>
          <w:sz w:val="26"/>
          <w:rPrChange w:id="112" w:author="priyanshu" w:date="2023-06-24T22:10:00Z">
            <w:rPr>
              <w:sz w:val="28"/>
            </w:rPr>
          </w:rPrChange>
        </w:rPr>
        <w:t xml:space="preserve">s done </w:t>
      </w:r>
      <w:r w:rsidR="006E2859" w:rsidRPr="007941FA">
        <w:rPr>
          <w:rFonts w:asciiTheme="majorHAnsi" w:hAnsiTheme="majorHAnsi"/>
          <w:sz w:val="26"/>
          <w:rPrChange w:id="113" w:author="priyanshu" w:date="2023-06-24T22:10:00Z">
            <w:rPr>
              <w:sz w:val="28"/>
            </w:rPr>
          </w:rPrChange>
        </w:rPr>
        <w:t>during validation process.</w:t>
      </w:r>
    </w:p>
    <w:p w14:paraId="142570C0" w14:textId="27A8BB81" w:rsidR="006E2859" w:rsidRDefault="006E2859" w:rsidP="00376D3C">
      <w:pPr>
        <w:rPr>
          <w:sz w:val="28"/>
          <w:szCs w:val="28"/>
        </w:rPr>
      </w:pPr>
      <w:r>
        <w:rPr>
          <w:sz w:val="28"/>
          <w:szCs w:val="28"/>
        </w:rPr>
        <w:t xml:space="preserve">For example: </w:t>
      </w:r>
      <w:r w:rsidRPr="007941FA">
        <w:rPr>
          <w:rFonts w:asciiTheme="majorHAnsi" w:hAnsiTheme="majorHAnsi"/>
          <w:sz w:val="26"/>
          <w:rPrChange w:id="114" w:author="priyanshu" w:date="2023-06-24T22:10:00Z">
            <w:rPr>
              <w:sz w:val="28"/>
            </w:rPr>
          </w:rPrChange>
        </w:rPr>
        <w:t>unit testing, integration testing, system testing, etc.</w:t>
      </w:r>
    </w:p>
    <w:p w14:paraId="0F2E15C4" w14:textId="50083B18" w:rsidR="006E2859" w:rsidRPr="00B00B8D" w:rsidRDefault="006E2859" w:rsidP="00376D3C">
      <w:pPr>
        <w:rPr>
          <w:sz w:val="40"/>
          <w:szCs w:val="40"/>
          <w:lang w:val="en-US"/>
        </w:rPr>
      </w:pPr>
      <w:r>
        <w:rPr>
          <w:sz w:val="40"/>
          <w:szCs w:val="40"/>
          <w:lang w:val="en-US"/>
        </w:rPr>
        <w:t>-------------------------------------------------------------------------</w:t>
      </w:r>
      <w:r w:rsidRPr="007941FA">
        <w:rPr>
          <w:rFonts w:ascii="Times New Roman" w:hAnsi="Times New Roman"/>
          <w:sz w:val="28"/>
          <w:rPrChange w:id="115" w:author="priyanshu" w:date="2023-06-24T22:10:00Z">
            <w:rPr>
              <w:sz w:val="28"/>
            </w:rPr>
          </w:rPrChange>
        </w:rPr>
        <w:t>9) When to start testing?</w:t>
      </w:r>
    </w:p>
    <w:p w14:paraId="78BA0540" w14:textId="77777777" w:rsidR="006E2859" w:rsidRPr="007941FA" w:rsidRDefault="006E2859" w:rsidP="00376D3C">
      <w:pPr>
        <w:rPr>
          <w:rFonts w:asciiTheme="majorHAnsi" w:hAnsiTheme="majorHAnsi"/>
          <w:sz w:val="26"/>
          <w:rPrChange w:id="116" w:author="priyanshu" w:date="2023-06-24T22:10:00Z">
            <w:rPr>
              <w:sz w:val="28"/>
            </w:rPr>
          </w:rPrChange>
        </w:rPr>
      </w:pPr>
      <w:r w:rsidRPr="007941FA">
        <w:rPr>
          <w:rFonts w:asciiTheme="majorHAnsi" w:hAnsiTheme="majorHAnsi"/>
          <w:sz w:val="26"/>
          <w:rPrChange w:id="117" w:author="priyanshu" w:date="2023-06-24T22:10:00Z">
            <w:rPr>
              <w:sz w:val="28"/>
            </w:rPr>
          </w:rPrChange>
        </w:rPr>
        <w:t>-&gt; Testing can be started from the requirements gathering phase and continued till the deployment of the software.</w:t>
      </w:r>
    </w:p>
    <w:p w14:paraId="16CF28CB" w14:textId="25A89927" w:rsidR="006E2859" w:rsidRPr="007941FA" w:rsidRDefault="006E2859" w:rsidP="00376D3C">
      <w:pPr>
        <w:rPr>
          <w:rFonts w:ascii="Times New Roman" w:hAnsi="Times New Roman"/>
          <w:sz w:val="40"/>
          <w:lang w:val="en-US"/>
          <w:rPrChange w:id="118" w:author="priyanshu" w:date="2023-06-24T22:10:00Z">
            <w:rPr>
              <w:sz w:val="40"/>
              <w:lang w:val="en-US"/>
            </w:rPr>
          </w:rPrChange>
        </w:rPr>
      </w:pPr>
      <w:r>
        <w:rPr>
          <w:sz w:val="40"/>
          <w:szCs w:val="40"/>
          <w:lang w:val="en-US"/>
        </w:rPr>
        <w:t>------------------------------------------------------------------------</w:t>
      </w:r>
      <w:r w:rsidRPr="007941FA">
        <w:rPr>
          <w:rFonts w:ascii="Times New Roman" w:hAnsi="Times New Roman"/>
          <w:sz w:val="28"/>
          <w:rPrChange w:id="119" w:author="priyanshu" w:date="2023-06-24T22:10:00Z">
            <w:rPr>
              <w:sz w:val="28"/>
            </w:rPr>
          </w:rPrChange>
        </w:rPr>
        <w:t>10) When to stop testing?</w:t>
      </w:r>
    </w:p>
    <w:p w14:paraId="763B4B10" w14:textId="140129F6" w:rsidR="006E2859" w:rsidRPr="007941FA" w:rsidRDefault="008049D1" w:rsidP="00376D3C">
      <w:pPr>
        <w:pStyle w:val="ListParagraph"/>
        <w:numPr>
          <w:ilvl w:val="0"/>
          <w:numId w:val="8"/>
        </w:numPr>
        <w:rPr>
          <w:rFonts w:asciiTheme="majorHAnsi" w:hAnsiTheme="majorHAnsi"/>
          <w:sz w:val="26"/>
          <w:rPrChange w:id="120" w:author="priyanshu" w:date="2023-06-24T22:10:00Z">
            <w:rPr>
              <w:sz w:val="28"/>
            </w:rPr>
          </w:rPrChange>
        </w:rPr>
      </w:pPr>
      <w:r w:rsidRPr="007941FA">
        <w:rPr>
          <w:rFonts w:asciiTheme="majorHAnsi" w:hAnsiTheme="majorHAnsi"/>
          <w:sz w:val="26"/>
          <w:rPrChange w:id="121" w:author="priyanshu" w:date="2023-06-24T22:10:00Z">
            <w:rPr>
              <w:sz w:val="28"/>
            </w:rPr>
          </w:rPrChange>
        </w:rPr>
        <w:t>All the high priority bugs are fixed.</w:t>
      </w:r>
    </w:p>
    <w:p w14:paraId="0BB3868E" w14:textId="0AE8ECB7" w:rsidR="008049D1" w:rsidRPr="007941FA" w:rsidRDefault="008049D1" w:rsidP="00376D3C">
      <w:pPr>
        <w:pStyle w:val="ListParagraph"/>
        <w:numPr>
          <w:ilvl w:val="0"/>
          <w:numId w:val="8"/>
        </w:numPr>
        <w:rPr>
          <w:rFonts w:asciiTheme="majorHAnsi" w:hAnsiTheme="majorHAnsi"/>
          <w:sz w:val="26"/>
          <w:rPrChange w:id="122" w:author="priyanshu" w:date="2023-06-24T22:10:00Z">
            <w:rPr>
              <w:sz w:val="28"/>
            </w:rPr>
          </w:rPrChange>
        </w:rPr>
      </w:pPr>
      <w:r w:rsidRPr="007941FA">
        <w:rPr>
          <w:rFonts w:asciiTheme="majorHAnsi" w:hAnsiTheme="majorHAnsi"/>
          <w:sz w:val="26"/>
          <w:rPrChange w:id="123" w:author="priyanshu" w:date="2023-06-24T22:10:00Z">
            <w:rPr>
              <w:sz w:val="28"/>
            </w:rPr>
          </w:rPrChange>
        </w:rPr>
        <w:t>The rate at which bugs are found is too small.</w:t>
      </w:r>
    </w:p>
    <w:p w14:paraId="24CDD391" w14:textId="26F48A3E" w:rsidR="008049D1" w:rsidRPr="007941FA" w:rsidRDefault="008049D1" w:rsidP="00376D3C">
      <w:pPr>
        <w:pStyle w:val="ListParagraph"/>
        <w:numPr>
          <w:ilvl w:val="0"/>
          <w:numId w:val="8"/>
        </w:numPr>
        <w:rPr>
          <w:rFonts w:asciiTheme="majorHAnsi" w:hAnsiTheme="majorHAnsi"/>
          <w:sz w:val="26"/>
          <w:rPrChange w:id="124" w:author="priyanshu" w:date="2023-06-24T22:10:00Z">
            <w:rPr>
              <w:sz w:val="28"/>
            </w:rPr>
          </w:rPrChange>
        </w:rPr>
      </w:pPr>
      <w:r w:rsidRPr="007941FA">
        <w:rPr>
          <w:rFonts w:asciiTheme="majorHAnsi" w:hAnsiTheme="majorHAnsi"/>
          <w:sz w:val="26"/>
          <w:rPrChange w:id="125" w:author="priyanshu" w:date="2023-06-24T22:10:00Z">
            <w:rPr>
              <w:sz w:val="28"/>
            </w:rPr>
          </w:rPrChange>
        </w:rPr>
        <w:t>When the project budget runs out.</w:t>
      </w:r>
    </w:p>
    <w:p w14:paraId="20E767BC" w14:textId="0E682134" w:rsidR="008049D1" w:rsidRPr="007941FA" w:rsidRDefault="008049D1" w:rsidP="00376D3C">
      <w:pPr>
        <w:pStyle w:val="ListParagraph"/>
        <w:numPr>
          <w:ilvl w:val="0"/>
          <w:numId w:val="8"/>
        </w:numPr>
        <w:rPr>
          <w:rFonts w:asciiTheme="majorHAnsi" w:hAnsiTheme="majorHAnsi"/>
          <w:sz w:val="26"/>
          <w:rPrChange w:id="126" w:author="priyanshu" w:date="2023-06-24T22:10:00Z">
            <w:rPr>
              <w:sz w:val="28"/>
            </w:rPr>
          </w:rPrChange>
        </w:rPr>
      </w:pPr>
      <w:r w:rsidRPr="007941FA">
        <w:rPr>
          <w:rFonts w:asciiTheme="majorHAnsi" w:hAnsiTheme="majorHAnsi"/>
          <w:sz w:val="26"/>
          <w:rPrChange w:id="127" w:author="priyanshu" w:date="2023-06-24T22:10:00Z">
            <w:rPr>
              <w:sz w:val="28"/>
            </w:rPr>
          </w:rPrChange>
        </w:rPr>
        <w:t>When we run out of time.</w:t>
      </w:r>
    </w:p>
    <w:p w14:paraId="4BCE6F9A" w14:textId="6CFEADEA" w:rsidR="008049D1" w:rsidRPr="007941FA" w:rsidRDefault="008049D1" w:rsidP="00376D3C">
      <w:pPr>
        <w:pStyle w:val="ListParagraph"/>
        <w:numPr>
          <w:ilvl w:val="0"/>
          <w:numId w:val="8"/>
        </w:numPr>
        <w:rPr>
          <w:rFonts w:asciiTheme="majorHAnsi" w:hAnsiTheme="majorHAnsi"/>
          <w:sz w:val="26"/>
          <w:rPrChange w:id="128" w:author="priyanshu" w:date="2023-06-24T22:10:00Z">
            <w:rPr>
              <w:sz w:val="28"/>
            </w:rPr>
          </w:rPrChange>
        </w:rPr>
      </w:pPr>
      <w:r w:rsidRPr="007941FA">
        <w:rPr>
          <w:rFonts w:asciiTheme="majorHAnsi" w:hAnsiTheme="majorHAnsi"/>
          <w:sz w:val="26"/>
          <w:rPrChange w:id="129" w:author="priyanshu" w:date="2023-06-24T22:10:00Z">
            <w:rPr>
              <w:sz w:val="28"/>
            </w:rPr>
          </w:rPrChange>
        </w:rPr>
        <w:t>When we have reached an acceptable level of risk.</w:t>
      </w:r>
    </w:p>
    <w:p w14:paraId="514EA076" w14:textId="79EF67EA" w:rsidR="008049D1" w:rsidRPr="007941FA" w:rsidRDefault="008049D1" w:rsidP="00376D3C">
      <w:pPr>
        <w:pStyle w:val="ListParagraph"/>
        <w:numPr>
          <w:ilvl w:val="0"/>
          <w:numId w:val="8"/>
        </w:numPr>
        <w:rPr>
          <w:rFonts w:asciiTheme="majorHAnsi" w:hAnsiTheme="majorHAnsi"/>
          <w:sz w:val="26"/>
          <w:rPrChange w:id="130" w:author="priyanshu" w:date="2023-06-24T22:10:00Z">
            <w:rPr>
              <w:sz w:val="28"/>
            </w:rPr>
          </w:rPrChange>
        </w:rPr>
      </w:pPr>
      <w:r w:rsidRPr="007941FA">
        <w:rPr>
          <w:rFonts w:asciiTheme="majorHAnsi" w:hAnsiTheme="majorHAnsi"/>
          <w:sz w:val="26"/>
          <w:rPrChange w:id="131" w:author="priyanshu" w:date="2023-06-24T22:10:00Z">
            <w:rPr>
              <w:sz w:val="28"/>
            </w:rPr>
          </w:rPrChange>
        </w:rPr>
        <w:t>When all the defects have been found.</w:t>
      </w:r>
    </w:p>
    <w:p w14:paraId="1B07CD2D" w14:textId="45330BB6" w:rsidR="008049D1" w:rsidRPr="007941FA" w:rsidRDefault="008049D1" w:rsidP="00376D3C">
      <w:pPr>
        <w:rPr>
          <w:rFonts w:ascii="Times New Roman" w:hAnsi="Times New Roman"/>
          <w:sz w:val="40"/>
          <w:lang w:val="en-US"/>
          <w:rPrChange w:id="132" w:author="priyanshu" w:date="2023-06-24T22:10:00Z">
            <w:rPr>
              <w:sz w:val="40"/>
              <w:lang w:val="en-US"/>
            </w:rPr>
          </w:rPrChange>
        </w:rPr>
      </w:pPr>
      <w:r w:rsidRPr="008049D1">
        <w:rPr>
          <w:sz w:val="40"/>
          <w:szCs w:val="40"/>
          <w:lang w:val="en-US"/>
        </w:rPr>
        <w:t>------------------------------------------------------------------------</w:t>
      </w:r>
      <w:r w:rsidRPr="007941FA">
        <w:rPr>
          <w:rFonts w:ascii="Times New Roman" w:hAnsi="Times New Roman"/>
          <w:sz w:val="28"/>
          <w:lang w:val="en-US"/>
          <w:rPrChange w:id="133" w:author="priyanshu" w:date="2023-06-24T22:10:00Z">
            <w:rPr>
              <w:sz w:val="28"/>
              <w:lang w:val="en-US"/>
            </w:rPr>
          </w:rPrChange>
        </w:rPr>
        <w:t xml:space="preserve">11) </w:t>
      </w:r>
      <w:r w:rsidR="006A6246" w:rsidRPr="007941FA">
        <w:rPr>
          <w:rFonts w:ascii="Times New Roman" w:hAnsi="Times New Roman"/>
          <w:sz w:val="28"/>
          <w:lang w:val="en-US"/>
          <w:rPrChange w:id="134" w:author="priyanshu" w:date="2023-06-24T22:10:00Z">
            <w:rPr>
              <w:sz w:val="28"/>
              <w:lang w:val="en-US"/>
            </w:rPr>
          </w:rPrChange>
        </w:rPr>
        <w:t>7key principal name?</w:t>
      </w:r>
    </w:p>
    <w:p w14:paraId="0FA7F517" w14:textId="69F1E113" w:rsidR="006A6246" w:rsidRPr="007941FA" w:rsidRDefault="006A6246" w:rsidP="00376D3C">
      <w:pPr>
        <w:pStyle w:val="ListParagraph"/>
        <w:numPr>
          <w:ilvl w:val="0"/>
          <w:numId w:val="9"/>
        </w:numPr>
        <w:rPr>
          <w:rFonts w:asciiTheme="majorHAnsi" w:hAnsiTheme="majorHAnsi"/>
          <w:sz w:val="26"/>
          <w:lang w:val="en-US"/>
          <w:rPrChange w:id="135" w:author="priyanshu" w:date="2023-06-24T22:10:00Z">
            <w:rPr>
              <w:sz w:val="28"/>
              <w:lang w:val="en-US"/>
            </w:rPr>
          </w:rPrChange>
        </w:rPr>
      </w:pPr>
      <w:r w:rsidRPr="007941FA">
        <w:rPr>
          <w:rFonts w:asciiTheme="majorHAnsi" w:hAnsiTheme="majorHAnsi"/>
          <w:sz w:val="26"/>
          <w:lang w:val="en-US"/>
          <w:rPrChange w:id="136" w:author="priyanshu" w:date="2023-06-24T22:10:00Z">
            <w:rPr>
              <w:sz w:val="28"/>
              <w:lang w:val="en-US"/>
            </w:rPr>
          </w:rPrChange>
        </w:rPr>
        <w:t>Testing shows presence of Defects</w:t>
      </w:r>
    </w:p>
    <w:p w14:paraId="7F5495CD" w14:textId="3E1F9072" w:rsidR="006A6246" w:rsidRPr="007941FA" w:rsidRDefault="006A6246" w:rsidP="00376D3C">
      <w:pPr>
        <w:pStyle w:val="ListParagraph"/>
        <w:numPr>
          <w:ilvl w:val="0"/>
          <w:numId w:val="9"/>
        </w:numPr>
        <w:rPr>
          <w:rFonts w:asciiTheme="majorHAnsi" w:hAnsiTheme="majorHAnsi"/>
          <w:sz w:val="26"/>
          <w:lang w:val="en-US"/>
          <w:rPrChange w:id="137" w:author="priyanshu" w:date="2023-06-24T22:10:00Z">
            <w:rPr>
              <w:sz w:val="28"/>
              <w:lang w:val="en-US"/>
            </w:rPr>
          </w:rPrChange>
        </w:rPr>
      </w:pPr>
      <w:r w:rsidRPr="007941FA">
        <w:rPr>
          <w:rFonts w:asciiTheme="majorHAnsi" w:hAnsiTheme="majorHAnsi"/>
          <w:sz w:val="26"/>
          <w:lang w:val="en-US"/>
          <w:rPrChange w:id="138" w:author="priyanshu" w:date="2023-06-24T22:10:00Z">
            <w:rPr>
              <w:sz w:val="28"/>
              <w:lang w:val="en-US"/>
            </w:rPr>
          </w:rPrChange>
        </w:rPr>
        <w:t>Exhaustive Testing is impossible!</w:t>
      </w:r>
    </w:p>
    <w:p w14:paraId="5BF5391C" w14:textId="5097A97C" w:rsidR="006A6246" w:rsidRPr="007941FA" w:rsidRDefault="006A6246" w:rsidP="00376D3C">
      <w:pPr>
        <w:pStyle w:val="ListParagraph"/>
        <w:numPr>
          <w:ilvl w:val="0"/>
          <w:numId w:val="9"/>
        </w:numPr>
        <w:rPr>
          <w:rFonts w:asciiTheme="majorHAnsi" w:hAnsiTheme="majorHAnsi"/>
          <w:sz w:val="26"/>
          <w:lang w:val="en-US"/>
          <w:rPrChange w:id="139" w:author="priyanshu" w:date="2023-06-24T22:10:00Z">
            <w:rPr>
              <w:sz w:val="28"/>
              <w:lang w:val="en-US"/>
            </w:rPr>
          </w:rPrChange>
        </w:rPr>
      </w:pPr>
      <w:r w:rsidRPr="007941FA">
        <w:rPr>
          <w:rFonts w:asciiTheme="majorHAnsi" w:hAnsiTheme="majorHAnsi"/>
          <w:sz w:val="26"/>
          <w:lang w:val="en-US"/>
          <w:rPrChange w:id="140" w:author="priyanshu" w:date="2023-06-24T22:10:00Z">
            <w:rPr>
              <w:sz w:val="28"/>
              <w:lang w:val="en-US"/>
            </w:rPr>
          </w:rPrChange>
        </w:rPr>
        <w:t>Early testing</w:t>
      </w:r>
    </w:p>
    <w:p w14:paraId="654DD6CE" w14:textId="468F9724" w:rsidR="006A6246" w:rsidRPr="007941FA" w:rsidRDefault="006A6246" w:rsidP="00376D3C">
      <w:pPr>
        <w:pStyle w:val="ListParagraph"/>
        <w:numPr>
          <w:ilvl w:val="0"/>
          <w:numId w:val="9"/>
        </w:numPr>
        <w:rPr>
          <w:rFonts w:asciiTheme="majorHAnsi" w:hAnsiTheme="majorHAnsi"/>
          <w:sz w:val="26"/>
          <w:lang w:val="en-US"/>
          <w:rPrChange w:id="141" w:author="priyanshu" w:date="2023-06-24T22:10:00Z">
            <w:rPr>
              <w:sz w:val="28"/>
              <w:lang w:val="en-US"/>
            </w:rPr>
          </w:rPrChange>
        </w:rPr>
      </w:pPr>
      <w:r w:rsidRPr="007941FA">
        <w:rPr>
          <w:rFonts w:asciiTheme="majorHAnsi" w:hAnsiTheme="majorHAnsi"/>
          <w:sz w:val="26"/>
          <w:lang w:val="en-US"/>
          <w:rPrChange w:id="142" w:author="priyanshu" w:date="2023-06-24T22:10:00Z">
            <w:rPr>
              <w:sz w:val="28"/>
              <w:lang w:val="en-US"/>
            </w:rPr>
          </w:rPrChange>
        </w:rPr>
        <w:t xml:space="preserve">Defect Clustering </w:t>
      </w:r>
    </w:p>
    <w:p w14:paraId="0C7A9539" w14:textId="77777777" w:rsidR="006A6246" w:rsidRPr="007941FA" w:rsidRDefault="006A6246" w:rsidP="00376D3C">
      <w:pPr>
        <w:pStyle w:val="ListParagraph"/>
        <w:numPr>
          <w:ilvl w:val="0"/>
          <w:numId w:val="9"/>
        </w:numPr>
        <w:rPr>
          <w:rFonts w:asciiTheme="majorHAnsi" w:hAnsiTheme="majorHAnsi"/>
          <w:sz w:val="26"/>
          <w:lang w:val="en-US"/>
          <w:rPrChange w:id="143" w:author="priyanshu" w:date="2023-06-24T22:10:00Z">
            <w:rPr>
              <w:sz w:val="28"/>
              <w:lang w:val="en-US"/>
            </w:rPr>
          </w:rPrChange>
        </w:rPr>
      </w:pPr>
      <w:r w:rsidRPr="007941FA">
        <w:rPr>
          <w:rFonts w:asciiTheme="majorHAnsi" w:hAnsiTheme="majorHAnsi"/>
          <w:sz w:val="26"/>
          <w:lang w:val="en-US"/>
          <w:rPrChange w:id="144" w:author="priyanshu" w:date="2023-06-24T22:10:00Z">
            <w:rPr>
              <w:sz w:val="28"/>
              <w:lang w:val="en-US"/>
            </w:rPr>
          </w:rPrChange>
        </w:rPr>
        <w:t>The Pesticide Paradox</w:t>
      </w:r>
    </w:p>
    <w:p w14:paraId="33228B41" w14:textId="068CD7C5" w:rsidR="006A6246" w:rsidRPr="007941FA" w:rsidRDefault="006A6246" w:rsidP="00376D3C">
      <w:pPr>
        <w:pStyle w:val="ListParagraph"/>
        <w:numPr>
          <w:ilvl w:val="0"/>
          <w:numId w:val="9"/>
        </w:numPr>
        <w:rPr>
          <w:rFonts w:asciiTheme="majorHAnsi" w:hAnsiTheme="majorHAnsi"/>
          <w:sz w:val="26"/>
          <w:lang w:val="en-US"/>
          <w:rPrChange w:id="145" w:author="priyanshu" w:date="2023-06-24T22:10:00Z">
            <w:rPr>
              <w:sz w:val="28"/>
              <w:lang w:val="en-US"/>
            </w:rPr>
          </w:rPrChange>
        </w:rPr>
      </w:pPr>
      <w:r w:rsidRPr="007941FA">
        <w:rPr>
          <w:rFonts w:asciiTheme="majorHAnsi" w:hAnsiTheme="majorHAnsi"/>
          <w:sz w:val="26"/>
          <w:lang w:val="en-US"/>
          <w:rPrChange w:id="146" w:author="priyanshu" w:date="2023-06-24T22:10:00Z">
            <w:rPr>
              <w:sz w:val="28"/>
              <w:lang w:val="en-US"/>
            </w:rPr>
          </w:rPrChange>
        </w:rPr>
        <w:t xml:space="preserve">Testing is Context Dependent </w:t>
      </w:r>
    </w:p>
    <w:p w14:paraId="00207B6C" w14:textId="77777777" w:rsidR="006A6246" w:rsidRPr="007941FA" w:rsidRDefault="006A6246" w:rsidP="00376D3C">
      <w:pPr>
        <w:pStyle w:val="ListParagraph"/>
        <w:numPr>
          <w:ilvl w:val="0"/>
          <w:numId w:val="9"/>
        </w:numPr>
        <w:rPr>
          <w:rFonts w:asciiTheme="majorHAnsi" w:hAnsiTheme="majorHAnsi"/>
          <w:sz w:val="26"/>
          <w:lang w:val="en-US"/>
          <w:rPrChange w:id="147" w:author="priyanshu" w:date="2023-06-24T22:10:00Z">
            <w:rPr>
              <w:sz w:val="28"/>
              <w:lang w:val="en-US"/>
            </w:rPr>
          </w:rPrChange>
        </w:rPr>
      </w:pPr>
      <w:r w:rsidRPr="007941FA">
        <w:rPr>
          <w:rFonts w:asciiTheme="majorHAnsi" w:hAnsiTheme="majorHAnsi"/>
          <w:sz w:val="26"/>
          <w:lang w:val="en-US"/>
          <w:rPrChange w:id="148" w:author="priyanshu" w:date="2023-06-24T22:10:00Z">
            <w:rPr>
              <w:sz w:val="28"/>
              <w:lang w:val="en-US"/>
            </w:rPr>
          </w:rPrChange>
        </w:rPr>
        <w:t xml:space="preserve">Absence of Errors Fallacy </w:t>
      </w:r>
    </w:p>
    <w:p w14:paraId="0994BDFF" w14:textId="3BEF3A67" w:rsidR="006A6246" w:rsidRPr="007941FA" w:rsidRDefault="006A6246" w:rsidP="00376D3C">
      <w:pPr>
        <w:rPr>
          <w:rFonts w:ascii="Times New Roman" w:hAnsi="Times New Roman"/>
          <w:sz w:val="28"/>
          <w:lang w:val="en-US"/>
          <w:rPrChange w:id="149" w:author="priyanshu" w:date="2023-06-24T22:10:00Z">
            <w:rPr>
              <w:sz w:val="28"/>
              <w:lang w:val="en-US"/>
            </w:rPr>
          </w:rPrChange>
        </w:rPr>
      </w:pPr>
      <w:r w:rsidRPr="006A6246">
        <w:rPr>
          <w:sz w:val="40"/>
          <w:szCs w:val="40"/>
          <w:lang w:val="en-US"/>
        </w:rPr>
        <w:t>-----------------------------------------------------------------------</w:t>
      </w:r>
      <w:r w:rsidRPr="007941FA">
        <w:rPr>
          <w:rFonts w:ascii="Times New Roman" w:hAnsi="Times New Roman"/>
          <w:sz w:val="28"/>
          <w:lang w:val="en-US"/>
          <w:rPrChange w:id="150" w:author="priyanshu" w:date="2023-06-24T22:10:00Z">
            <w:rPr>
              <w:sz w:val="28"/>
              <w:lang w:val="en-US"/>
            </w:rPr>
          </w:rPrChange>
        </w:rPr>
        <w:t>12) What is defect clustering?</w:t>
      </w:r>
    </w:p>
    <w:p w14:paraId="63A05842" w14:textId="4AE13FE2" w:rsidR="00A82DBD" w:rsidRPr="007941FA" w:rsidRDefault="00A82DBD" w:rsidP="00376D3C">
      <w:pPr>
        <w:rPr>
          <w:rFonts w:asciiTheme="majorHAnsi" w:hAnsiTheme="majorHAnsi"/>
          <w:sz w:val="26"/>
          <w:lang w:val="en-US"/>
          <w:rPrChange w:id="151" w:author="priyanshu" w:date="2023-06-24T22:10:00Z">
            <w:rPr>
              <w:sz w:val="28"/>
              <w:lang w:val="en-US"/>
            </w:rPr>
          </w:rPrChange>
        </w:rPr>
      </w:pPr>
      <w:r w:rsidRPr="007941FA">
        <w:rPr>
          <w:rFonts w:asciiTheme="majorHAnsi" w:hAnsiTheme="majorHAnsi"/>
          <w:sz w:val="26"/>
          <w:lang w:val="en-US"/>
          <w:rPrChange w:id="152" w:author="priyanshu" w:date="2023-06-24T22:10:00Z">
            <w:rPr>
              <w:sz w:val="28"/>
              <w:lang w:val="en-US"/>
            </w:rPr>
          </w:rPrChange>
        </w:rPr>
        <w:t>-&gt; Bugs are not often distributed evenly throughout an application. Defect clustering simply means that a small number of features have caused the majority of quality issue in an application.</w:t>
      </w:r>
    </w:p>
    <w:p w14:paraId="2F321AC1" w14:textId="77777777" w:rsidR="00A82DBD" w:rsidRDefault="00A82DBD" w:rsidP="00376D3C">
      <w:pPr>
        <w:rPr>
          <w:sz w:val="40"/>
          <w:szCs w:val="40"/>
          <w:lang w:val="en-US"/>
        </w:rPr>
      </w:pPr>
      <w:r>
        <w:rPr>
          <w:sz w:val="40"/>
          <w:szCs w:val="40"/>
          <w:lang w:val="en-US"/>
        </w:rPr>
        <w:t>-----------------------------------------------------------------------</w:t>
      </w:r>
    </w:p>
    <w:p w14:paraId="3E5C9180" w14:textId="0514F515" w:rsidR="00A82DBD" w:rsidRPr="007941FA" w:rsidRDefault="00A82DBD" w:rsidP="00376D3C">
      <w:pPr>
        <w:rPr>
          <w:rFonts w:ascii="Times New Roman" w:hAnsi="Times New Roman"/>
          <w:sz w:val="28"/>
          <w:lang w:val="en-US"/>
          <w:rPrChange w:id="153" w:author="priyanshu" w:date="2023-06-24T22:10:00Z">
            <w:rPr>
              <w:sz w:val="28"/>
              <w:lang w:val="en-US"/>
            </w:rPr>
          </w:rPrChange>
        </w:rPr>
      </w:pPr>
      <w:r w:rsidRPr="007941FA">
        <w:rPr>
          <w:rFonts w:ascii="Times New Roman" w:hAnsi="Times New Roman"/>
          <w:sz w:val="28"/>
          <w:lang w:val="en-US"/>
          <w:rPrChange w:id="154" w:author="priyanshu" w:date="2023-06-24T22:10:00Z">
            <w:rPr>
              <w:sz w:val="28"/>
              <w:lang w:val="en-US"/>
            </w:rPr>
          </w:rPrChange>
        </w:rPr>
        <w:t>13) What is pesticide paradox?</w:t>
      </w:r>
    </w:p>
    <w:p w14:paraId="10BB0894" w14:textId="77777777" w:rsidR="00A82DBD" w:rsidRPr="007941FA" w:rsidRDefault="00A82DBD" w:rsidP="00376D3C">
      <w:pPr>
        <w:rPr>
          <w:rFonts w:asciiTheme="majorHAnsi" w:hAnsiTheme="majorHAnsi"/>
          <w:sz w:val="26"/>
          <w:lang w:val="en-US"/>
          <w:rPrChange w:id="155" w:author="priyanshu" w:date="2023-06-24T22:10:00Z">
            <w:rPr>
              <w:sz w:val="28"/>
              <w:lang w:val="en-US"/>
            </w:rPr>
          </w:rPrChange>
        </w:rPr>
      </w:pPr>
      <w:r w:rsidRPr="007941FA">
        <w:rPr>
          <w:rFonts w:asciiTheme="majorHAnsi" w:hAnsiTheme="majorHAnsi"/>
          <w:sz w:val="26"/>
          <w:lang w:val="en-US"/>
          <w:rPrChange w:id="156" w:author="priyanshu" w:date="2023-06-24T22:10:00Z">
            <w:rPr>
              <w:sz w:val="28"/>
              <w:lang w:val="en-US"/>
            </w:rPr>
          </w:rPrChange>
        </w:rPr>
        <w:t>-&gt; If the same tests are repeated over and over again, eventually the same test cases will no longer find new bugs.</w:t>
      </w:r>
    </w:p>
    <w:p w14:paraId="7244D334" w14:textId="77777777" w:rsidR="00A82DBD" w:rsidRPr="00A7005E" w:rsidRDefault="00A82DBD" w:rsidP="00376D3C">
      <w:pPr>
        <w:rPr>
          <w:sz w:val="40"/>
          <w:szCs w:val="40"/>
          <w:lang w:val="en-US"/>
        </w:rPr>
      </w:pPr>
      <w:r>
        <w:rPr>
          <w:sz w:val="40"/>
          <w:szCs w:val="40"/>
          <w:lang w:val="en-US"/>
        </w:rPr>
        <w:t>-------------------------------------------------------------------------</w:t>
      </w:r>
    </w:p>
    <w:p w14:paraId="21308172" w14:textId="5BE68419" w:rsidR="00A82DBD" w:rsidRPr="007941FA" w:rsidRDefault="00A82DBD" w:rsidP="00376D3C">
      <w:pPr>
        <w:rPr>
          <w:rFonts w:ascii="Times New Roman" w:hAnsi="Times New Roman"/>
          <w:sz w:val="28"/>
          <w:lang w:val="en-US"/>
          <w:rPrChange w:id="157" w:author="priyanshu" w:date="2023-06-24T22:10:00Z">
            <w:rPr>
              <w:sz w:val="28"/>
              <w:lang w:val="en-US"/>
            </w:rPr>
          </w:rPrChange>
        </w:rPr>
      </w:pPr>
      <w:r w:rsidRPr="007941FA">
        <w:rPr>
          <w:rFonts w:ascii="Times New Roman" w:hAnsi="Times New Roman"/>
          <w:sz w:val="28"/>
          <w:lang w:val="en-US"/>
          <w:rPrChange w:id="158" w:author="priyanshu" w:date="2023-06-24T22:10:00Z">
            <w:rPr>
              <w:sz w:val="28"/>
              <w:lang w:val="en-US"/>
            </w:rPr>
          </w:rPrChange>
        </w:rPr>
        <w:t>14) Explain three layers of architecture?</w:t>
      </w:r>
    </w:p>
    <w:p w14:paraId="3E027BEA" w14:textId="5F336007" w:rsidR="00BE0BEE" w:rsidRPr="00BE0BEE" w:rsidRDefault="006E7ACA" w:rsidP="00376D3C">
      <w:pPr>
        <w:pStyle w:val="ListParagraph"/>
        <w:numPr>
          <w:ilvl w:val="0"/>
          <w:numId w:val="17"/>
        </w:numPr>
        <w:rPr>
          <w:sz w:val="28"/>
          <w:szCs w:val="28"/>
          <w:lang w:val="en-US"/>
        </w:rPr>
      </w:pPr>
      <w:r>
        <w:rPr>
          <w:sz w:val="28"/>
          <w:szCs w:val="28"/>
          <w:lang w:val="en-US"/>
        </w:rPr>
        <w:t xml:space="preserve">Presentation layer: </w:t>
      </w:r>
    </w:p>
    <w:p w14:paraId="617EC690" w14:textId="1AF66B8E" w:rsidR="006E7ACA" w:rsidRPr="007941FA" w:rsidRDefault="006E7ACA" w:rsidP="00376D3C">
      <w:pPr>
        <w:pStyle w:val="ListParagraph"/>
        <w:numPr>
          <w:ilvl w:val="0"/>
          <w:numId w:val="15"/>
        </w:numPr>
        <w:rPr>
          <w:rFonts w:asciiTheme="majorHAnsi" w:hAnsiTheme="majorHAnsi"/>
          <w:sz w:val="26"/>
          <w:lang w:val="en-US"/>
          <w:rPrChange w:id="159" w:author="priyanshu" w:date="2023-06-24T22:10:00Z">
            <w:rPr>
              <w:sz w:val="28"/>
              <w:lang w:val="en-US"/>
            </w:rPr>
          </w:rPrChange>
        </w:rPr>
      </w:pPr>
      <w:r w:rsidRPr="007941FA">
        <w:rPr>
          <w:rFonts w:asciiTheme="majorHAnsi" w:hAnsiTheme="majorHAnsi"/>
          <w:sz w:val="26"/>
          <w:lang w:val="en-US"/>
          <w:rPrChange w:id="160" w:author="priyanshu" w:date="2023-06-24T22:10:00Z">
            <w:rPr>
              <w:sz w:val="28"/>
              <w:lang w:val="en-US"/>
            </w:rPr>
          </w:rPrChange>
        </w:rPr>
        <w:t>It is also known as the client layer.</w:t>
      </w:r>
    </w:p>
    <w:p w14:paraId="7A88F6AE" w14:textId="7EF682F6" w:rsidR="006E7ACA" w:rsidRPr="007941FA" w:rsidRDefault="006E7ACA" w:rsidP="00376D3C">
      <w:pPr>
        <w:pStyle w:val="ListParagraph"/>
        <w:numPr>
          <w:ilvl w:val="0"/>
          <w:numId w:val="15"/>
        </w:numPr>
        <w:rPr>
          <w:rFonts w:asciiTheme="majorHAnsi" w:hAnsiTheme="majorHAnsi"/>
          <w:sz w:val="26"/>
          <w:lang w:val="en-US"/>
          <w:rPrChange w:id="161" w:author="priyanshu" w:date="2023-06-24T22:10:00Z">
            <w:rPr>
              <w:sz w:val="28"/>
              <w:lang w:val="en-US"/>
            </w:rPr>
          </w:rPrChange>
        </w:rPr>
      </w:pPr>
      <w:r w:rsidRPr="007941FA">
        <w:rPr>
          <w:rFonts w:asciiTheme="majorHAnsi" w:hAnsiTheme="majorHAnsi"/>
          <w:sz w:val="26"/>
          <w:lang w:val="en-US"/>
          <w:rPrChange w:id="162" w:author="priyanshu" w:date="2023-06-24T22:10:00Z">
            <w:rPr>
              <w:sz w:val="28"/>
              <w:lang w:val="en-US"/>
            </w:rPr>
          </w:rPrChange>
        </w:rPr>
        <w:t>The top most layer of an application.</w:t>
      </w:r>
    </w:p>
    <w:p w14:paraId="017B330E" w14:textId="146630A6" w:rsidR="00BE0BEE" w:rsidRPr="007941FA" w:rsidRDefault="00BE0BEE" w:rsidP="00376D3C">
      <w:pPr>
        <w:pStyle w:val="ListParagraph"/>
        <w:numPr>
          <w:ilvl w:val="0"/>
          <w:numId w:val="15"/>
        </w:numPr>
        <w:rPr>
          <w:rFonts w:asciiTheme="majorHAnsi" w:hAnsiTheme="majorHAnsi"/>
          <w:sz w:val="26"/>
          <w:lang w:val="en-US"/>
          <w:rPrChange w:id="163" w:author="priyanshu" w:date="2023-06-24T22:10:00Z">
            <w:rPr>
              <w:sz w:val="28"/>
              <w:lang w:val="en-US"/>
            </w:rPr>
          </w:rPrChange>
        </w:rPr>
      </w:pPr>
      <w:r w:rsidRPr="007941FA">
        <w:rPr>
          <w:rFonts w:asciiTheme="majorHAnsi" w:hAnsiTheme="majorHAnsi"/>
          <w:sz w:val="26"/>
          <w:lang w:val="en-US"/>
          <w:rPrChange w:id="164" w:author="priyanshu" w:date="2023-06-24T22:10:00Z">
            <w:rPr>
              <w:sz w:val="28"/>
              <w:lang w:val="en-US"/>
            </w:rPr>
          </w:rPrChange>
        </w:rPr>
        <w:t>By using this layer, we can access the web pages.</w:t>
      </w:r>
    </w:p>
    <w:p w14:paraId="4BA0817E" w14:textId="47000435" w:rsidR="00BE0BEE" w:rsidRPr="007941FA" w:rsidRDefault="00BE0BEE" w:rsidP="00376D3C">
      <w:pPr>
        <w:pStyle w:val="ListParagraph"/>
        <w:numPr>
          <w:ilvl w:val="0"/>
          <w:numId w:val="15"/>
        </w:numPr>
        <w:rPr>
          <w:rFonts w:asciiTheme="majorHAnsi" w:hAnsiTheme="majorHAnsi"/>
          <w:sz w:val="26"/>
          <w:lang w:val="en-US"/>
          <w:rPrChange w:id="165" w:author="priyanshu" w:date="2023-06-24T22:10:00Z">
            <w:rPr>
              <w:sz w:val="28"/>
              <w:lang w:val="en-US"/>
            </w:rPr>
          </w:rPrChange>
        </w:rPr>
      </w:pPr>
      <w:r w:rsidRPr="007941FA">
        <w:rPr>
          <w:rFonts w:asciiTheme="majorHAnsi" w:hAnsiTheme="majorHAnsi"/>
          <w:sz w:val="26"/>
          <w:lang w:val="en-US"/>
          <w:rPrChange w:id="166" w:author="priyanshu" w:date="2023-06-24T22:10:00Z">
            <w:rPr>
              <w:sz w:val="28"/>
              <w:lang w:val="en-US"/>
            </w:rPr>
          </w:rPrChange>
        </w:rPr>
        <w:t>The main function of this layer is to communicate with the application layer.</w:t>
      </w:r>
    </w:p>
    <w:p w14:paraId="520B0DE7" w14:textId="3137A0A7" w:rsidR="006E7ACA" w:rsidRPr="007941FA" w:rsidRDefault="00BE0BEE" w:rsidP="00376D3C">
      <w:pPr>
        <w:pStyle w:val="ListParagraph"/>
        <w:numPr>
          <w:ilvl w:val="0"/>
          <w:numId w:val="15"/>
        </w:numPr>
        <w:rPr>
          <w:rFonts w:asciiTheme="majorHAnsi" w:hAnsiTheme="majorHAnsi"/>
          <w:sz w:val="26"/>
          <w:lang w:val="en-US"/>
          <w:rPrChange w:id="167" w:author="priyanshu" w:date="2023-06-24T22:10:00Z">
            <w:rPr>
              <w:sz w:val="28"/>
              <w:lang w:val="en-US"/>
            </w:rPr>
          </w:rPrChange>
        </w:rPr>
      </w:pPr>
      <w:r w:rsidRPr="007941FA">
        <w:rPr>
          <w:rFonts w:asciiTheme="majorHAnsi" w:hAnsiTheme="majorHAnsi"/>
          <w:sz w:val="26"/>
          <w:lang w:val="en-US"/>
          <w:rPrChange w:id="168" w:author="priyanshu" w:date="2023-06-24T22:10:00Z">
            <w:rPr>
              <w:sz w:val="28"/>
              <w:lang w:val="en-US"/>
            </w:rPr>
          </w:rPrChange>
        </w:rPr>
        <w:t xml:space="preserve"> This layer passes the information which is given by the user in terms of keyboard action, mouse clicks to the application layer...</w:t>
      </w:r>
    </w:p>
    <w:p w14:paraId="3E1AE349" w14:textId="38E8D689" w:rsidR="00BE0BEE" w:rsidRPr="007941FA" w:rsidRDefault="00BE0BEE" w:rsidP="00376D3C">
      <w:pPr>
        <w:pStyle w:val="ListParagraph"/>
        <w:numPr>
          <w:ilvl w:val="0"/>
          <w:numId w:val="15"/>
        </w:numPr>
        <w:rPr>
          <w:rFonts w:asciiTheme="majorHAnsi" w:hAnsiTheme="majorHAnsi"/>
          <w:sz w:val="26"/>
          <w:lang w:val="en-US"/>
          <w:rPrChange w:id="169" w:author="priyanshu" w:date="2023-06-24T22:10:00Z">
            <w:rPr>
              <w:sz w:val="28"/>
              <w:lang w:val="en-US"/>
            </w:rPr>
          </w:rPrChange>
        </w:rPr>
      </w:pPr>
      <w:r w:rsidRPr="007941FA">
        <w:rPr>
          <w:rFonts w:asciiTheme="majorHAnsi" w:hAnsiTheme="majorHAnsi"/>
          <w:sz w:val="26"/>
          <w:lang w:val="en-US"/>
          <w:rPrChange w:id="170" w:author="priyanshu" w:date="2023-06-24T22:10:00Z">
            <w:rPr>
              <w:sz w:val="28"/>
              <w:lang w:val="en-US"/>
            </w:rPr>
          </w:rPrChange>
        </w:rPr>
        <w:t>In simple words, it is to view the application.</w:t>
      </w:r>
    </w:p>
    <w:p w14:paraId="577B0B3A" w14:textId="1523B426" w:rsidR="00BE0BEE" w:rsidRDefault="00BE0BEE" w:rsidP="00376D3C">
      <w:pPr>
        <w:pStyle w:val="ListParagraph"/>
        <w:numPr>
          <w:ilvl w:val="0"/>
          <w:numId w:val="17"/>
        </w:numPr>
        <w:rPr>
          <w:sz w:val="28"/>
          <w:szCs w:val="28"/>
          <w:lang w:val="en-US"/>
        </w:rPr>
      </w:pPr>
      <w:r>
        <w:rPr>
          <w:sz w:val="28"/>
          <w:szCs w:val="28"/>
          <w:lang w:val="en-US"/>
        </w:rPr>
        <w:t>Application layer:</w:t>
      </w:r>
    </w:p>
    <w:p w14:paraId="15C2D7AB" w14:textId="06516C90" w:rsidR="00BE0BEE" w:rsidRPr="007941FA" w:rsidRDefault="00BE0BEE" w:rsidP="00376D3C">
      <w:pPr>
        <w:pStyle w:val="ListParagraph"/>
        <w:numPr>
          <w:ilvl w:val="0"/>
          <w:numId w:val="18"/>
        </w:numPr>
        <w:rPr>
          <w:rFonts w:asciiTheme="majorHAnsi" w:hAnsiTheme="majorHAnsi"/>
          <w:sz w:val="26"/>
          <w:lang w:val="en-US"/>
          <w:rPrChange w:id="171" w:author="priyanshu" w:date="2023-06-24T22:10:00Z">
            <w:rPr>
              <w:sz w:val="28"/>
              <w:lang w:val="en-US"/>
            </w:rPr>
          </w:rPrChange>
        </w:rPr>
      </w:pPr>
      <w:r w:rsidRPr="007941FA">
        <w:rPr>
          <w:rFonts w:asciiTheme="majorHAnsi" w:hAnsiTheme="majorHAnsi"/>
          <w:sz w:val="26"/>
          <w:lang w:val="en-US"/>
          <w:rPrChange w:id="172" w:author="priyanshu" w:date="2023-06-24T22:10:00Z">
            <w:rPr>
              <w:sz w:val="28"/>
              <w:lang w:val="en-US"/>
            </w:rPr>
          </w:rPrChange>
        </w:rPr>
        <w:t>It is also known as business logic layer which is also known as the logical layer.</w:t>
      </w:r>
    </w:p>
    <w:p w14:paraId="70488F3D" w14:textId="77777777" w:rsidR="003A24BB" w:rsidRPr="007941FA" w:rsidRDefault="00BE0BEE" w:rsidP="00376D3C">
      <w:pPr>
        <w:pStyle w:val="ListParagraph"/>
        <w:numPr>
          <w:ilvl w:val="0"/>
          <w:numId w:val="18"/>
        </w:numPr>
        <w:rPr>
          <w:rFonts w:asciiTheme="majorHAnsi" w:hAnsiTheme="majorHAnsi"/>
          <w:sz w:val="26"/>
          <w:lang w:val="en-US"/>
          <w:rPrChange w:id="173" w:author="priyanshu" w:date="2023-06-24T22:10:00Z">
            <w:rPr>
              <w:sz w:val="28"/>
              <w:lang w:val="en-US"/>
            </w:rPr>
          </w:rPrChange>
        </w:rPr>
      </w:pPr>
      <w:r w:rsidRPr="007941FA">
        <w:rPr>
          <w:rFonts w:asciiTheme="majorHAnsi" w:hAnsiTheme="majorHAnsi"/>
          <w:sz w:val="26"/>
          <w:lang w:val="en-US"/>
          <w:rPrChange w:id="174" w:author="priyanshu" w:date="2023-06-24T22:10:00Z">
            <w:rPr>
              <w:sz w:val="28"/>
              <w:lang w:val="en-US"/>
            </w:rPr>
          </w:rPrChange>
        </w:rPr>
        <w:t>This layer acts as a mediator between the presentation and the database layer. Complete business logic will be written in this layer</w:t>
      </w:r>
      <w:r w:rsidR="003A24BB" w:rsidRPr="007941FA">
        <w:rPr>
          <w:rFonts w:asciiTheme="majorHAnsi" w:hAnsiTheme="majorHAnsi"/>
          <w:sz w:val="26"/>
          <w:lang w:val="en-US"/>
          <w:rPrChange w:id="175" w:author="priyanshu" w:date="2023-06-24T22:10:00Z">
            <w:rPr>
              <w:sz w:val="28"/>
              <w:lang w:val="en-US"/>
            </w:rPr>
          </w:rPrChange>
        </w:rPr>
        <w:t>.</w:t>
      </w:r>
    </w:p>
    <w:p w14:paraId="7CBE86C8" w14:textId="4756DAF4" w:rsidR="00BE0BEE" w:rsidRPr="007941FA" w:rsidRDefault="003A24BB" w:rsidP="00376D3C">
      <w:pPr>
        <w:pStyle w:val="ListParagraph"/>
        <w:numPr>
          <w:ilvl w:val="0"/>
          <w:numId w:val="18"/>
        </w:numPr>
        <w:rPr>
          <w:rFonts w:asciiTheme="majorHAnsi" w:hAnsiTheme="majorHAnsi"/>
          <w:sz w:val="26"/>
          <w:lang w:val="en-US"/>
          <w:rPrChange w:id="176" w:author="priyanshu" w:date="2023-06-24T22:10:00Z">
            <w:rPr>
              <w:sz w:val="28"/>
              <w:lang w:val="en-US"/>
            </w:rPr>
          </w:rPrChange>
        </w:rPr>
      </w:pPr>
      <w:r w:rsidRPr="007941FA">
        <w:rPr>
          <w:rFonts w:asciiTheme="majorHAnsi" w:hAnsiTheme="majorHAnsi"/>
          <w:sz w:val="26"/>
          <w:lang w:val="en-US"/>
          <w:rPrChange w:id="177" w:author="priyanshu" w:date="2023-06-24T22:10:00Z">
            <w:rPr>
              <w:sz w:val="28"/>
              <w:lang w:val="en-US"/>
            </w:rPr>
          </w:rPrChange>
        </w:rPr>
        <w:t>In simple words, it is to perform operations on the application.</w:t>
      </w:r>
      <w:r w:rsidR="00BE0BEE" w:rsidRPr="007941FA">
        <w:rPr>
          <w:rFonts w:asciiTheme="majorHAnsi" w:hAnsiTheme="majorHAnsi"/>
          <w:sz w:val="26"/>
          <w:lang w:val="en-US"/>
          <w:rPrChange w:id="178" w:author="priyanshu" w:date="2023-06-24T22:10:00Z">
            <w:rPr>
              <w:sz w:val="28"/>
              <w:lang w:val="en-US"/>
            </w:rPr>
          </w:rPrChange>
        </w:rPr>
        <w:t xml:space="preserve"> </w:t>
      </w:r>
    </w:p>
    <w:p w14:paraId="0D12C513" w14:textId="1DF0C00C" w:rsidR="00BE0BEE" w:rsidRDefault="003A24BB" w:rsidP="00376D3C">
      <w:pPr>
        <w:pStyle w:val="ListParagraph"/>
        <w:numPr>
          <w:ilvl w:val="0"/>
          <w:numId w:val="17"/>
        </w:numPr>
        <w:rPr>
          <w:sz w:val="28"/>
          <w:szCs w:val="28"/>
          <w:lang w:val="en-US"/>
        </w:rPr>
      </w:pPr>
      <w:r>
        <w:rPr>
          <w:sz w:val="28"/>
          <w:szCs w:val="28"/>
          <w:lang w:val="en-US"/>
        </w:rPr>
        <w:t>Database layer:</w:t>
      </w:r>
    </w:p>
    <w:p w14:paraId="380460F4" w14:textId="3678C90F" w:rsidR="003A24BB" w:rsidRPr="007941FA" w:rsidRDefault="003A24BB" w:rsidP="00376D3C">
      <w:pPr>
        <w:pStyle w:val="ListParagraph"/>
        <w:numPr>
          <w:ilvl w:val="0"/>
          <w:numId w:val="19"/>
        </w:numPr>
        <w:rPr>
          <w:rFonts w:asciiTheme="majorHAnsi" w:hAnsiTheme="majorHAnsi"/>
          <w:sz w:val="26"/>
          <w:lang w:val="en-US"/>
          <w:rPrChange w:id="179" w:author="priyanshu" w:date="2023-06-24T22:10:00Z">
            <w:rPr>
              <w:sz w:val="28"/>
              <w:lang w:val="en-US"/>
            </w:rPr>
          </w:rPrChange>
        </w:rPr>
      </w:pPr>
      <w:r w:rsidRPr="007941FA">
        <w:rPr>
          <w:rFonts w:asciiTheme="majorHAnsi" w:hAnsiTheme="majorHAnsi"/>
          <w:sz w:val="26"/>
          <w:lang w:val="en-US"/>
          <w:rPrChange w:id="180" w:author="priyanshu" w:date="2023-06-24T22:10:00Z">
            <w:rPr>
              <w:sz w:val="28"/>
              <w:lang w:val="en-US"/>
            </w:rPr>
          </w:rPrChange>
        </w:rPr>
        <w:t>The data is stored in this layer.</w:t>
      </w:r>
    </w:p>
    <w:p w14:paraId="09C45DCE" w14:textId="2FA573D2" w:rsidR="003A24BB" w:rsidRPr="007941FA" w:rsidRDefault="003A24BB" w:rsidP="00376D3C">
      <w:pPr>
        <w:pStyle w:val="ListParagraph"/>
        <w:numPr>
          <w:ilvl w:val="0"/>
          <w:numId w:val="19"/>
        </w:numPr>
        <w:rPr>
          <w:rFonts w:asciiTheme="majorHAnsi" w:hAnsiTheme="majorHAnsi"/>
          <w:sz w:val="26"/>
          <w:lang w:val="en-US"/>
          <w:rPrChange w:id="181" w:author="priyanshu" w:date="2023-06-24T22:10:00Z">
            <w:rPr>
              <w:sz w:val="28"/>
              <w:lang w:val="en-US"/>
            </w:rPr>
          </w:rPrChange>
        </w:rPr>
      </w:pPr>
      <w:r w:rsidRPr="007941FA">
        <w:rPr>
          <w:rFonts w:asciiTheme="majorHAnsi" w:hAnsiTheme="majorHAnsi"/>
          <w:sz w:val="26"/>
          <w:lang w:val="en-US"/>
          <w:rPrChange w:id="182" w:author="priyanshu" w:date="2023-06-24T22:10:00Z">
            <w:rPr>
              <w:sz w:val="28"/>
              <w:lang w:val="en-US"/>
            </w:rPr>
          </w:rPrChange>
        </w:rPr>
        <w:t>The application layer communicates with the database layer to retrieve the data.</w:t>
      </w:r>
    </w:p>
    <w:p w14:paraId="4C0484AE" w14:textId="04F7C625" w:rsidR="003A24BB" w:rsidRPr="007941FA" w:rsidRDefault="003A24BB" w:rsidP="00376D3C">
      <w:pPr>
        <w:pStyle w:val="ListParagraph"/>
        <w:numPr>
          <w:ilvl w:val="0"/>
          <w:numId w:val="19"/>
        </w:numPr>
        <w:rPr>
          <w:rFonts w:asciiTheme="majorHAnsi" w:hAnsiTheme="majorHAnsi"/>
          <w:sz w:val="26"/>
          <w:lang w:val="en-US"/>
          <w:rPrChange w:id="183" w:author="priyanshu" w:date="2023-06-24T22:10:00Z">
            <w:rPr>
              <w:sz w:val="28"/>
              <w:lang w:val="en-US"/>
            </w:rPr>
          </w:rPrChange>
        </w:rPr>
      </w:pPr>
      <w:r w:rsidRPr="007941FA">
        <w:rPr>
          <w:rFonts w:asciiTheme="majorHAnsi" w:hAnsiTheme="majorHAnsi"/>
          <w:sz w:val="26"/>
          <w:lang w:val="en-US"/>
          <w:rPrChange w:id="184" w:author="priyanshu" w:date="2023-06-24T22:10:00Z">
            <w:rPr>
              <w:sz w:val="28"/>
              <w:lang w:val="en-US"/>
            </w:rPr>
          </w:rPrChange>
        </w:rPr>
        <w:t>It contains methods that connect the database and performs required action e.g.: insert, update, delete etc.</w:t>
      </w:r>
    </w:p>
    <w:p w14:paraId="5CB47B9B" w14:textId="084196FE" w:rsidR="00A82DBD" w:rsidRDefault="003A24BB" w:rsidP="00376D3C">
      <w:pPr>
        <w:rPr>
          <w:sz w:val="40"/>
          <w:szCs w:val="40"/>
          <w:lang w:val="en-US"/>
        </w:rPr>
      </w:pPr>
      <w:r>
        <w:rPr>
          <w:sz w:val="40"/>
          <w:szCs w:val="40"/>
          <w:lang w:val="en-US"/>
        </w:rPr>
        <w:t>-------------------------------------------------------------------------</w:t>
      </w:r>
    </w:p>
    <w:p w14:paraId="574A359C" w14:textId="4E97D26B" w:rsidR="003A24BB" w:rsidRPr="00C500CE" w:rsidRDefault="003A24BB" w:rsidP="00376D3C">
      <w:pPr>
        <w:rPr>
          <w:rFonts w:ascii="Times New Roman" w:hAnsi="Times New Roman"/>
          <w:sz w:val="28"/>
          <w:lang w:val="en-US"/>
          <w:rPrChange w:id="185" w:author="priyanshu" w:date="2023-06-24T22:10:00Z">
            <w:rPr>
              <w:sz w:val="28"/>
              <w:lang w:val="en-US"/>
            </w:rPr>
          </w:rPrChange>
        </w:rPr>
      </w:pPr>
      <w:r w:rsidRPr="00C500CE">
        <w:rPr>
          <w:rFonts w:ascii="Times New Roman" w:hAnsi="Times New Roman"/>
          <w:sz w:val="28"/>
          <w:lang w:val="en-US"/>
          <w:rPrChange w:id="186" w:author="priyanshu" w:date="2023-06-24T22:10:00Z">
            <w:rPr>
              <w:sz w:val="28"/>
              <w:lang w:val="en-US"/>
            </w:rPr>
          </w:rPrChange>
        </w:rPr>
        <w:t>1</w:t>
      </w:r>
      <w:r w:rsidR="00230912" w:rsidRPr="00C500CE">
        <w:rPr>
          <w:rFonts w:ascii="Times New Roman" w:hAnsi="Times New Roman"/>
          <w:sz w:val="28"/>
          <w:lang w:val="en-US"/>
          <w:rPrChange w:id="187" w:author="priyanshu" w:date="2023-06-24T22:10:00Z">
            <w:rPr>
              <w:sz w:val="28"/>
              <w:lang w:val="en-US"/>
            </w:rPr>
          </w:rPrChange>
        </w:rPr>
        <w:t>5</w:t>
      </w:r>
      <w:r w:rsidRPr="00C500CE">
        <w:rPr>
          <w:rFonts w:ascii="Times New Roman" w:hAnsi="Times New Roman"/>
          <w:sz w:val="28"/>
          <w:lang w:val="en-US"/>
          <w:rPrChange w:id="188" w:author="priyanshu" w:date="2023-06-24T22:10:00Z">
            <w:rPr>
              <w:sz w:val="28"/>
              <w:lang w:val="en-US"/>
            </w:rPr>
          </w:rPrChange>
        </w:rPr>
        <w:t xml:space="preserve">) Types of software architecture </w:t>
      </w:r>
    </w:p>
    <w:p w14:paraId="30C013CE" w14:textId="148775EA" w:rsidR="003A24BB" w:rsidRDefault="003A24BB" w:rsidP="00376D3C">
      <w:pPr>
        <w:pStyle w:val="ListParagraph"/>
        <w:numPr>
          <w:ilvl w:val="0"/>
          <w:numId w:val="20"/>
        </w:numPr>
        <w:rPr>
          <w:sz w:val="28"/>
          <w:szCs w:val="28"/>
          <w:lang w:val="en-US"/>
        </w:rPr>
      </w:pPr>
      <w:r>
        <w:rPr>
          <w:sz w:val="28"/>
          <w:szCs w:val="28"/>
          <w:lang w:val="en-US"/>
        </w:rPr>
        <w:t xml:space="preserve">One tier </w:t>
      </w:r>
      <w:r w:rsidR="00ED22AB">
        <w:rPr>
          <w:sz w:val="28"/>
          <w:szCs w:val="28"/>
          <w:lang w:val="en-US"/>
        </w:rPr>
        <w:t>A</w:t>
      </w:r>
      <w:r>
        <w:rPr>
          <w:sz w:val="28"/>
          <w:szCs w:val="28"/>
          <w:lang w:val="en-US"/>
        </w:rPr>
        <w:t>rchitecture:</w:t>
      </w:r>
    </w:p>
    <w:p w14:paraId="329C0178" w14:textId="4329F4EC" w:rsidR="003A24BB" w:rsidRPr="00C500CE" w:rsidRDefault="00ED22AB" w:rsidP="00376D3C">
      <w:pPr>
        <w:pStyle w:val="ListParagraph"/>
        <w:rPr>
          <w:rFonts w:asciiTheme="majorHAnsi" w:hAnsiTheme="majorHAnsi"/>
          <w:sz w:val="26"/>
          <w:lang w:val="en-US"/>
          <w:rPrChange w:id="189" w:author="priyanshu" w:date="2023-06-24T22:10:00Z">
            <w:rPr>
              <w:sz w:val="28"/>
              <w:lang w:val="en-US"/>
            </w:rPr>
          </w:rPrChange>
        </w:rPr>
      </w:pPr>
      <w:r w:rsidRPr="00C500CE">
        <w:rPr>
          <w:rFonts w:asciiTheme="majorHAnsi" w:hAnsiTheme="majorHAnsi"/>
          <w:sz w:val="26"/>
          <w:lang w:val="en-US"/>
          <w:rPrChange w:id="190" w:author="priyanshu" w:date="2023-06-24T22:10:00Z">
            <w:rPr>
              <w:sz w:val="28"/>
              <w:lang w:val="en-US"/>
            </w:rPr>
          </w:rPrChange>
        </w:rPr>
        <w:t>(ex.:MP3 players, MS office)</w:t>
      </w:r>
    </w:p>
    <w:p w14:paraId="47EA72C4" w14:textId="66F92581" w:rsidR="00ED22AB" w:rsidRPr="00ED22AB" w:rsidRDefault="00ED22AB" w:rsidP="00376D3C">
      <w:pPr>
        <w:pStyle w:val="ListParagraph"/>
        <w:numPr>
          <w:ilvl w:val="0"/>
          <w:numId w:val="20"/>
        </w:numPr>
        <w:rPr>
          <w:sz w:val="28"/>
          <w:szCs w:val="28"/>
          <w:lang w:val="en-US"/>
        </w:rPr>
      </w:pPr>
      <w:r>
        <w:rPr>
          <w:sz w:val="28"/>
          <w:szCs w:val="28"/>
          <w:lang w:val="en-US"/>
        </w:rPr>
        <w:t>Two tire Architecture:</w:t>
      </w:r>
      <w:r>
        <w:rPr>
          <w:sz w:val="28"/>
          <w:szCs w:val="28"/>
          <w:lang w:val="en-US"/>
        </w:rPr>
        <w:br/>
        <w:t>(</w:t>
      </w:r>
      <w:r w:rsidR="00E46B22">
        <w:rPr>
          <w:sz w:val="28"/>
          <w:szCs w:val="28"/>
          <w:lang w:val="en-US"/>
        </w:rPr>
        <w:t>ex. Physical Withdrawal in the bank)</w:t>
      </w:r>
    </w:p>
    <w:p w14:paraId="5A7D9FFF" w14:textId="49218F02" w:rsidR="00230912" w:rsidRDefault="00ED22AB" w:rsidP="00376D3C">
      <w:pPr>
        <w:pStyle w:val="ListParagraph"/>
        <w:numPr>
          <w:ilvl w:val="0"/>
          <w:numId w:val="20"/>
        </w:numPr>
        <w:rPr>
          <w:sz w:val="28"/>
          <w:szCs w:val="28"/>
          <w:lang w:val="en-US"/>
        </w:rPr>
      </w:pPr>
      <w:r w:rsidRPr="00ED22AB">
        <w:rPr>
          <w:sz w:val="28"/>
          <w:szCs w:val="28"/>
          <w:lang w:val="en-US"/>
        </w:rPr>
        <w:t xml:space="preserve">Three </w:t>
      </w:r>
      <w:r w:rsidR="00230912">
        <w:rPr>
          <w:sz w:val="28"/>
          <w:szCs w:val="28"/>
          <w:lang w:val="en-US"/>
        </w:rPr>
        <w:t>tire Architecture:</w:t>
      </w:r>
      <w:r w:rsidR="00230912">
        <w:rPr>
          <w:sz w:val="28"/>
          <w:szCs w:val="28"/>
          <w:lang w:val="en-US"/>
        </w:rPr>
        <w:br/>
        <w:t>(</w:t>
      </w:r>
      <w:r w:rsidR="00E46B22">
        <w:rPr>
          <w:sz w:val="28"/>
          <w:szCs w:val="28"/>
          <w:lang w:val="en-US"/>
        </w:rPr>
        <w:t>ex. Online transfer</w:t>
      </w:r>
      <w:r w:rsidR="009A787D">
        <w:rPr>
          <w:sz w:val="28"/>
          <w:szCs w:val="28"/>
          <w:lang w:val="en-US"/>
        </w:rPr>
        <w:t xml:space="preserve"> money</w:t>
      </w:r>
      <w:r w:rsidR="00E46B22">
        <w:rPr>
          <w:sz w:val="28"/>
          <w:szCs w:val="28"/>
          <w:lang w:val="en-US"/>
        </w:rPr>
        <w:t>)</w:t>
      </w:r>
    </w:p>
    <w:p w14:paraId="540D9850" w14:textId="211DC522" w:rsidR="00230912" w:rsidRPr="00230912" w:rsidRDefault="00230912" w:rsidP="00376D3C">
      <w:pPr>
        <w:pStyle w:val="ListParagraph"/>
        <w:numPr>
          <w:ilvl w:val="0"/>
          <w:numId w:val="20"/>
        </w:numPr>
        <w:rPr>
          <w:sz w:val="28"/>
          <w:szCs w:val="28"/>
          <w:lang w:val="en-US"/>
        </w:rPr>
      </w:pPr>
      <w:r>
        <w:rPr>
          <w:sz w:val="28"/>
          <w:szCs w:val="28"/>
          <w:lang w:val="en-US"/>
        </w:rPr>
        <w:t>N tier Architecture:</w:t>
      </w:r>
      <w:r>
        <w:rPr>
          <w:sz w:val="28"/>
          <w:szCs w:val="28"/>
          <w:lang w:val="en-US"/>
        </w:rPr>
        <w:br/>
        <w:t>(</w:t>
      </w:r>
      <w:r w:rsidR="009A787D">
        <w:rPr>
          <w:sz w:val="28"/>
          <w:szCs w:val="28"/>
          <w:lang w:val="en-US"/>
        </w:rPr>
        <w:t>Shopping cart web application)</w:t>
      </w:r>
    </w:p>
    <w:p w14:paraId="7929B0A9" w14:textId="77777777" w:rsidR="00230912" w:rsidRPr="00230912" w:rsidRDefault="00230912" w:rsidP="00376D3C">
      <w:pPr>
        <w:rPr>
          <w:sz w:val="40"/>
          <w:szCs w:val="40"/>
          <w:lang w:val="en-US"/>
        </w:rPr>
      </w:pPr>
      <w:r w:rsidRPr="00230912">
        <w:rPr>
          <w:sz w:val="40"/>
          <w:szCs w:val="40"/>
          <w:lang w:val="en-US"/>
        </w:rPr>
        <w:t>-------------------------------------------------------------------------</w:t>
      </w:r>
    </w:p>
    <w:p w14:paraId="00611B75" w14:textId="2FFBB2F1" w:rsidR="006A6246" w:rsidRPr="00C500CE" w:rsidRDefault="00230912" w:rsidP="00376D3C">
      <w:pPr>
        <w:rPr>
          <w:rFonts w:ascii="Times New Roman" w:hAnsi="Times New Roman"/>
          <w:sz w:val="28"/>
          <w:lang w:val="en-US"/>
          <w:rPrChange w:id="191" w:author="priyanshu" w:date="2023-06-24T22:10:00Z">
            <w:rPr>
              <w:sz w:val="28"/>
              <w:lang w:val="en-US"/>
            </w:rPr>
          </w:rPrChange>
        </w:rPr>
      </w:pPr>
      <w:r w:rsidRPr="00C500CE">
        <w:rPr>
          <w:rFonts w:ascii="Times New Roman" w:hAnsi="Times New Roman"/>
          <w:sz w:val="28"/>
          <w:lang w:val="en-US"/>
          <w:rPrChange w:id="192" w:author="priyanshu" w:date="2023-06-24T22:10:00Z">
            <w:rPr>
              <w:sz w:val="28"/>
              <w:lang w:val="en-US"/>
            </w:rPr>
          </w:rPrChange>
        </w:rPr>
        <w:t>16) What is the difference between developer vs tester?</w:t>
      </w:r>
    </w:p>
    <w:p w14:paraId="660C96D3" w14:textId="48FC183B" w:rsidR="00230912" w:rsidRDefault="00B82A63" w:rsidP="00376D3C">
      <w:pPr>
        <w:tabs>
          <w:tab w:val="right" w:pos="9026"/>
        </w:tabs>
        <w:rPr>
          <w:sz w:val="28"/>
          <w:szCs w:val="28"/>
          <w:lang w:val="en-US"/>
        </w:rPr>
      </w:pPr>
      <w:del w:id="193" w:author="priyanshu" w:date="2023-06-24T22:10:00Z">
        <w:r>
          <w:rPr>
            <w:noProof/>
            <w:sz w:val="28"/>
            <w:szCs w:val="28"/>
            <w:lang w:val="en-US"/>
          </w:rPr>
          <mc:AlternateContent>
            <mc:Choice Requires="wps">
              <w:drawing>
                <wp:inline distT="0" distB="0" distL="0" distR="0" wp14:anchorId="2AC5AD73" wp14:editId="13866206">
                  <wp:extent cx="2548647" cy="3151761"/>
                  <wp:effectExtent l="0" t="0" r="23495" b="10795"/>
                  <wp:docPr id="7" name="Text Box 7"/>
                  <wp:cNvGraphicFramePr/>
                  <a:graphic xmlns:a="http://schemas.openxmlformats.org/drawingml/2006/main">
                    <a:graphicData uri="http://schemas.microsoft.com/office/word/2010/wordprocessingShape">
                      <wps:wsp>
                        <wps:cNvSpPr txBox="1"/>
                        <wps:spPr>
                          <a:xfrm>
                            <a:off x="0" y="0"/>
                            <a:ext cx="2548647" cy="3151761"/>
                          </a:xfrm>
                          <a:prstGeom prst="rect">
                            <a:avLst/>
                          </a:prstGeom>
                          <a:solidFill>
                            <a:schemeClr val="lt1"/>
                          </a:solidFill>
                          <a:ln w="6350">
                            <a:solidFill>
                              <a:prstClr val="black"/>
                            </a:solidFill>
                          </a:ln>
                        </wps:spPr>
                        <wps:txbx>
                          <w:txbxContent>
                            <w:p w14:paraId="7BDFB9FF" w14:textId="77777777" w:rsidR="00B82A63" w:rsidRDefault="00B82A63" w:rsidP="00B82A63">
                              <w:pPr>
                                <w:jc w:val="center"/>
                                <w:rPr>
                                  <w:del w:id="194" w:author="priyanshu" w:date="2023-06-24T22:10:00Z"/>
                                  <w:sz w:val="32"/>
                                  <w:szCs w:val="32"/>
                                  <w:u w:val="single"/>
                                  <w:lang w:val="en-US"/>
                                </w:rPr>
                              </w:pPr>
                              <w:del w:id="195" w:author="priyanshu" w:date="2023-06-24T22:10:00Z">
                                <w:r w:rsidRPr="00B82A63">
                                  <w:rPr>
                                    <w:sz w:val="32"/>
                                    <w:szCs w:val="32"/>
                                    <w:u w:val="single"/>
                                    <w:lang w:val="en-US"/>
                                  </w:rPr>
                                  <w:delText>Developer</w:delText>
                                </w:r>
                              </w:del>
                            </w:p>
                            <w:p w14:paraId="50EF7428" w14:textId="77777777" w:rsidR="00B82A63" w:rsidRPr="00481E73" w:rsidRDefault="00B82A63" w:rsidP="00B82A63">
                              <w:pPr>
                                <w:rPr>
                                  <w:del w:id="196" w:author="priyanshu" w:date="2023-06-24T22:10:00Z"/>
                                  <w:lang w:val="en-US"/>
                                </w:rPr>
                              </w:pPr>
                              <w:del w:id="197" w:author="priyanshu" w:date="2023-06-24T22:10:00Z">
                                <w:r w:rsidRPr="00481E73">
                                  <w:rPr>
                                    <w:lang w:val="en-US"/>
                                  </w:rPr>
                                  <w:delText xml:space="preserve">1.Software developers, as name suggest, is person who is responsible for writing and maintaining </w:delText>
                                </w:r>
                                <w:r w:rsidR="007623BC" w:rsidRPr="00481E73">
                                  <w:rPr>
                                    <w:lang w:val="en-US"/>
                                  </w:rPr>
                                  <w:delText>source code of computer programming to develop software.</w:delText>
                                </w:r>
                              </w:del>
                            </w:p>
                            <w:p w14:paraId="0D47FA93" w14:textId="77777777" w:rsidR="0024647B" w:rsidRPr="00481E73" w:rsidRDefault="007623BC" w:rsidP="00B82A63">
                              <w:pPr>
                                <w:rPr>
                                  <w:del w:id="198" w:author="priyanshu" w:date="2023-06-24T22:10:00Z"/>
                                  <w:lang w:val="en-US"/>
                                </w:rPr>
                              </w:pPr>
                              <w:del w:id="199" w:author="priyanshu" w:date="2023-06-24T22:10:00Z">
                                <w:r w:rsidRPr="00481E73">
                                  <w:rPr>
                                    <w:lang w:val="en-US"/>
                                  </w:rPr>
                                  <w:delText xml:space="preserve">2.developer should have programming skills, proficiency at writing code, time management skills, etc. </w:delText>
                                </w:r>
                                <w:r w:rsidR="00481E73">
                                  <w:rPr>
                                    <w:lang w:val="en-US"/>
                                  </w:rPr>
                                  <w:br/>
                                </w:r>
                                <w:r w:rsidR="00481E73">
                                  <w:rPr>
                                    <w:lang w:val="en-US"/>
                                  </w:rPr>
                                  <w:br/>
                                </w:r>
                                <w:r w:rsidR="0024647B" w:rsidRPr="00481E73">
                                  <w:rPr>
                                    <w:lang w:val="en-US"/>
                                  </w:rPr>
                                  <w:delText>3.its mains aim to make software that is free from errors and bugs.</w:delText>
                                </w:r>
                              </w:del>
                            </w:p>
                            <w:p w14:paraId="1D649D4A" w14:textId="77777777" w:rsidR="0024647B" w:rsidRPr="00481E73" w:rsidRDefault="0024647B" w:rsidP="00B82A63">
                              <w:pPr>
                                <w:rPr>
                                  <w:del w:id="200" w:author="priyanshu" w:date="2023-06-24T22:10:00Z"/>
                                  <w:lang w:val="en-US"/>
                                </w:rPr>
                              </w:pPr>
                              <w:del w:id="201" w:author="priyanshu" w:date="2023-06-24T22:10:00Z">
                                <w:r w:rsidRPr="00481E73">
                                  <w:rPr>
                                    <w:lang w:val="en-US"/>
                                  </w:rPr>
                                  <w:delText>4.they mainly focus on user’s requirement while developing software</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C5AD73" id="Text Box 7" o:spid="_x0000_s1028" type="#_x0000_t202" style="width:200.7pt;height:24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" fillcolor="white [3201]" strokeweight=".5pt">
                  <v:textbox>
                    <w:txbxContent>
                      <w:p w14:paraId="7BDFB9FF" w14:textId="77777777" w:rsidR="00B82A63" w:rsidRDefault="00B82A63" w:rsidP="00B82A63">
                        <w:pPr>
                          <w:jc w:val="center"/>
                          <w:rPr>
                            <w:del w:id="241" w:author="priyanshu" w:date="2023-06-24T22:10:00Z"/>
                            <w:sz w:val="32"/>
                            <w:szCs w:val="32"/>
                            <w:u w:val="single"/>
                            <w:lang w:val="en-US"/>
                          </w:rPr>
                        </w:pPr>
                        <w:del w:id="242" w:author="priyanshu" w:date="2023-06-24T22:10:00Z">
                          <w:r w:rsidRPr="00B82A63">
                            <w:rPr>
                              <w:sz w:val="32"/>
                              <w:szCs w:val="32"/>
                              <w:u w:val="single"/>
                              <w:lang w:val="en-US"/>
                            </w:rPr>
                            <w:delText>Developer</w:delText>
                          </w:r>
                        </w:del>
                      </w:p>
                      <w:p w14:paraId="50EF7428" w14:textId="77777777" w:rsidR="00B82A63" w:rsidRPr="00481E73" w:rsidRDefault="00B82A63" w:rsidP="00B82A63">
                        <w:pPr>
                          <w:rPr>
                            <w:del w:id="243" w:author="priyanshu" w:date="2023-06-24T22:10:00Z"/>
                            <w:lang w:val="en-US"/>
                          </w:rPr>
                        </w:pPr>
                        <w:del w:id="244" w:author="priyanshu" w:date="2023-06-24T22:10:00Z">
                          <w:r w:rsidRPr="00481E73">
                            <w:rPr>
                              <w:lang w:val="en-US"/>
                            </w:rPr>
                            <w:delText xml:space="preserve">1.Software developers, as name suggest, is person who is responsible for writing and maintaining </w:delText>
                          </w:r>
                          <w:r w:rsidR="007623BC" w:rsidRPr="00481E73">
                            <w:rPr>
                              <w:lang w:val="en-US"/>
                            </w:rPr>
                            <w:delText>source code of computer programming to develop software.</w:delText>
                          </w:r>
                        </w:del>
                      </w:p>
                      <w:p w14:paraId="0D47FA93" w14:textId="77777777" w:rsidR="0024647B" w:rsidRPr="00481E73" w:rsidRDefault="007623BC" w:rsidP="00B82A63">
                        <w:pPr>
                          <w:rPr>
                            <w:del w:id="245" w:author="priyanshu" w:date="2023-06-24T22:10:00Z"/>
                            <w:lang w:val="en-US"/>
                          </w:rPr>
                        </w:pPr>
                        <w:del w:id="246" w:author="priyanshu" w:date="2023-06-24T22:10:00Z">
                          <w:r w:rsidRPr="00481E73">
                            <w:rPr>
                              <w:lang w:val="en-US"/>
                            </w:rPr>
                            <w:delText xml:space="preserve">2.developer should have programming skills, proficiency at writing code, time management skills, etc. </w:delText>
                          </w:r>
                          <w:r w:rsidR="00481E73">
                            <w:rPr>
                              <w:lang w:val="en-US"/>
                            </w:rPr>
                            <w:br/>
                          </w:r>
                          <w:r w:rsidR="00481E73">
                            <w:rPr>
                              <w:lang w:val="en-US"/>
                            </w:rPr>
                            <w:br/>
                          </w:r>
                          <w:r w:rsidR="0024647B" w:rsidRPr="00481E73">
                            <w:rPr>
                              <w:lang w:val="en-US"/>
                            </w:rPr>
                            <w:delText>3.its mains aim to make software that is free from errors and bugs.</w:delText>
                          </w:r>
                        </w:del>
                      </w:p>
                      <w:p w14:paraId="1D649D4A" w14:textId="77777777" w:rsidR="0024647B" w:rsidRPr="00481E73" w:rsidRDefault="0024647B" w:rsidP="00B82A63">
                        <w:pPr>
                          <w:rPr>
                            <w:del w:id="247" w:author="priyanshu" w:date="2023-06-24T22:10:00Z"/>
                            <w:lang w:val="en-US"/>
                          </w:rPr>
                        </w:pPr>
                        <w:del w:id="248" w:author="priyanshu" w:date="2023-06-24T22:10:00Z">
                          <w:r w:rsidRPr="00481E73">
                            <w:rPr>
                              <w:lang w:val="en-US"/>
                            </w:rPr>
                            <w:delText>4.they mainly focus on user’s requirement while developing software</w:delText>
                          </w:r>
                        </w:del>
                      </w:p>
                    </w:txbxContent>
                  </v:textbox>
                  <w10:anchorlock/>
                </v:shape>
              </w:pict>
            </mc:Fallback>
          </mc:AlternateContent>
        </w:r>
        <w:r>
          <w:rPr>
            <w:noProof/>
            <w:sz w:val="28"/>
            <w:szCs w:val="28"/>
            <w:lang w:val="en-US"/>
          </w:rPr>
          <mc:AlternateContent>
            <mc:Choice Requires="wps">
              <w:drawing>
                <wp:inline distT="0" distB="0" distL="0" distR="0" wp14:anchorId="632ED07F" wp14:editId="3F56C671">
                  <wp:extent cx="2587558" cy="3142034"/>
                  <wp:effectExtent l="0" t="0" r="22860" b="20320"/>
                  <wp:docPr id="8" name="Text Box 8"/>
                  <wp:cNvGraphicFramePr/>
                  <a:graphic xmlns:a="http://schemas.openxmlformats.org/drawingml/2006/main">
                    <a:graphicData uri="http://schemas.microsoft.com/office/word/2010/wordprocessingShape">
                      <wps:wsp>
                        <wps:cNvSpPr txBox="1"/>
                        <wps:spPr>
                          <a:xfrm>
                            <a:off x="0" y="0"/>
                            <a:ext cx="2587558" cy="3142034"/>
                          </a:xfrm>
                          <a:prstGeom prst="rect">
                            <a:avLst/>
                          </a:prstGeom>
                          <a:solidFill>
                            <a:schemeClr val="lt1"/>
                          </a:solidFill>
                          <a:ln w="6350">
                            <a:solidFill>
                              <a:prstClr val="black"/>
                            </a:solidFill>
                          </a:ln>
                        </wps:spPr>
                        <wps:txbx>
                          <w:txbxContent>
                            <w:p w14:paraId="37F2E917" w14:textId="77777777" w:rsidR="007623BC" w:rsidRDefault="00B82A63" w:rsidP="007623BC">
                              <w:pPr>
                                <w:jc w:val="center"/>
                                <w:rPr>
                                  <w:del w:id="202" w:author="priyanshu" w:date="2023-06-24T22:10:00Z"/>
                                  <w:sz w:val="32"/>
                                  <w:szCs w:val="32"/>
                                  <w:u w:val="single"/>
                                  <w:lang w:val="en-US"/>
                                </w:rPr>
                              </w:pPr>
                              <w:del w:id="203" w:author="priyanshu" w:date="2023-06-24T22:10:00Z">
                                <w:r w:rsidRPr="00B82A63">
                                  <w:rPr>
                                    <w:sz w:val="32"/>
                                    <w:szCs w:val="32"/>
                                    <w:u w:val="single"/>
                                    <w:lang w:val="en-US"/>
                                  </w:rPr>
                                  <w:delText>Tester</w:delText>
                                </w:r>
                              </w:del>
                            </w:p>
                            <w:p w14:paraId="7CE4DC96" w14:textId="77777777" w:rsidR="007623BC" w:rsidRDefault="007623BC" w:rsidP="007623BC">
                              <w:pPr>
                                <w:rPr>
                                  <w:del w:id="204" w:author="priyanshu" w:date="2023-06-24T22:10:00Z"/>
                                  <w:lang w:val="en-US"/>
                                </w:rPr>
                              </w:pPr>
                              <w:del w:id="205" w:author="priyanshu" w:date="2023-06-24T22:10:00Z">
                                <w:r w:rsidRPr="00481E73">
                                  <w:rPr>
                                    <w:lang w:val="en-US"/>
                                  </w:rPr>
                                  <w:delText>1. Software tester, as name suggests, is person who is responsible for identifying correctness completeness and quality of developed software.</w:delText>
                                </w:r>
                              </w:del>
                            </w:p>
                            <w:p w14:paraId="72EF6066" w14:textId="77777777" w:rsidR="0024647B" w:rsidRPr="00481E73" w:rsidRDefault="007623BC" w:rsidP="007623BC">
                              <w:pPr>
                                <w:rPr>
                                  <w:del w:id="206" w:author="priyanshu" w:date="2023-06-24T22:10:00Z"/>
                                  <w:lang w:val="en-US"/>
                                </w:rPr>
                              </w:pPr>
                              <w:del w:id="207" w:author="priyanshu" w:date="2023-06-24T22:10:00Z">
                                <w:r w:rsidRPr="00481E73">
                                  <w:rPr>
                                    <w:lang w:val="en-US"/>
                                  </w:rPr>
                                  <w:delText xml:space="preserve">2.Testers should have deep knowledge of system that is being developed, good communication </w:delText>
                                </w:r>
                                <w:r w:rsidR="0024647B" w:rsidRPr="00481E73">
                                  <w:rPr>
                                    <w:lang w:val="en-US"/>
                                  </w:rPr>
                                  <w:delText>skills,</w:delText>
                                </w:r>
                                <w:r w:rsidRPr="00481E73">
                                  <w:rPr>
                                    <w:lang w:val="en-US"/>
                                  </w:rPr>
                                  <w:delText xml:space="preserve"> critical thinking, etc.</w:delText>
                                </w:r>
                                <w:r w:rsidR="0024647B" w:rsidRPr="00481E73">
                                  <w:rPr>
                                    <w:lang w:val="en-US"/>
                                  </w:rPr>
                                  <w:br/>
                                </w:r>
                                <w:r w:rsidR="00481E73">
                                  <w:rPr>
                                    <w:lang w:val="en-US"/>
                                  </w:rPr>
                                  <w:br/>
                                </w:r>
                                <w:r w:rsidR="0024647B" w:rsidRPr="00481E73">
                                  <w:rPr>
                                    <w:lang w:val="en-US"/>
                                  </w:rPr>
                                  <w:delText>3.Its aim is to find bugs and errors in software application if present.</w:delText>
                                </w:r>
                                <w:r w:rsidR="0024647B" w:rsidRPr="00481E73">
                                  <w:rPr>
                                    <w:lang w:val="en-US"/>
                                  </w:rPr>
                                  <w:br/>
                                </w:r>
                                <w:r w:rsidR="00481E73">
                                  <w:rPr>
                                    <w:lang w:val="en-US"/>
                                  </w:rPr>
                                  <w:br/>
                                </w:r>
                                <w:r w:rsidR="0024647B" w:rsidRPr="00481E73">
                                  <w:rPr>
                                    <w:lang w:val="en-US"/>
                                  </w:rPr>
                                  <w:delText>4.they mainly focus on behavior of end user while testing software application.</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2ED07F" id="Text Box 8" o:spid="_x0000_s1029" type="#_x0000_t202" style="width:203.75pt;height:2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pPPA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" fillcolor="white [3201]" strokeweight=".5pt">
                  <v:textbox>
                    <w:txbxContent>
                      <w:p w14:paraId="37F2E917" w14:textId="77777777" w:rsidR="007623BC" w:rsidRDefault="00B82A63" w:rsidP="007623BC">
                        <w:pPr>
                          <w:jc w:val="center"/>
                          <w:rPr>
                            <w:del w:id="255" w:author="priyanshu" w:date="2023-06-24T22:10:00Z"/>
                            <w:sz w:val="32"/>
                            <w:szCs w:val="32"/>
                            <w:u w:val="single"/>
                            <w:lang w:val="en-US"/>
                          </w:rPr>
                        </w:pPr>
                        <w:del w:id="256" w:author="priyanshu" w:date="2023-06-24T22:10:00Z">
                          <w:r w:rsidRPr="00B82A63">
                            <w:rPr>
                              <w:sz w:val="32"/>
                              <w:szCs w:val="32"/>
                              <w:u w:val="single"/>
                              <w:lang w:val="en-US"/>
                            </w:rPr>
                            <w:delText>Tester</w:delText>
                          </w:r>
                        </w:del>
                      </w:p>
                      <w:p w14:paraId="7CE4DC96" w14:textId="77777777" w:rsidR="007623BC" w:rsidRDefault="007623BC" w:rsidP="007623BC">
                        <w:pPr>
                          <w:rPr>
                            <w:del w:id="257" w:author="priyanshu" w:date="2023-06-24T22:10:00Z"/>
                            <w:lang w:val="en-US"/>
                          </w:rPr>
                        </w:pPr>
                        <w:del w:id="258" w:author="priyanshu" w:date="2023-06-24T22:10:00Z">
                          <w:r w:rsidRPr="00481E73">
                            <w:rPr>
                              <w:lang w:val="en-US"/>
                            </w:rPr>
                            <w:delText>1. Software tester, as name suggests, is person who is responsible for identifying correctness completeness and quality of developed software.</w:delText>
                          </w:r>
                        </w:del>
                      </w:p>
                      <w:p w14:paraId="72EF6066" w14:textId="77777777" w:rsidR="0024647B" w:rsidRPr="00481E73" w:rsidRDefault="007623BC" w:rsidP="007623BC">
                        <w:pPr>
                          <w:rPr>
                            <w:del w:id="259" w:author="priyanshu" w:date="2023-06-24T22:10:00Z"/>
                            <w:lang w:val="en-US"/>
                          </w:rPr>
                        </w:pPr>
                        <w:del w:id="260" w:author="priyanshu" w:date="2023-06-24T22:10:00Z">
                          <w:r w:rsidRPr="00481E73">
                            <w:rPr>
                              <w:lang w:val="en-US"/>
                            </w:rPr>
                            <w:delText xml:space="preserve">2.Testers should have deep knowledge of system that is being developed, good communication </w:delText>
                          </w:r>
                          <w:r w:rsidR="0024647B" w:rsidRPr="00481E73">
                            <w:rPr>
                              <w:lang w:val="en-US"/>
                            </w:rPr>
                            <w:delText>skills,</w:delText>
                          </w:r>
                          <w:r w:rsidRPr="00481E73">
                            <w:rPr>
                              <w:lang w:val="en-US"/>
                            </w:rPr>
                            <w:delText xml:space="preserve"> critical thinking, etc.</w:delText>
                          </w:r>
                          <w:r w:rsidR="0024647B" w:rsidRPr="00481E73">
                            <w:rPr>
                              <w:lang w:val="en-US"/>
                            </w:rPr>
                            <w:br/>
                          </w:r>
                          <w:r w:rsidR="00481E73">
                            <w:rPr>
                              <w:lang w:val="en-US"/>
                            </w:rPr>
                            <w:br/>
                          </w:r>
                          <w:r w:rsidR="0024647B" w:rsidRPr="00481E73">
                            <w:rPr>
                              <w:lang w:val="en-US"/>
                            </w:rPr>
                            <w:delText>3.Its aim is to find bugs and errors in software application if present.</w:delText>
                          </w:r>
                          <w:r w:rsidR="0024647B" w:rsidRPr="00481E73">
                            <w:rPr>
                              <w:lang w:val="en-US"/>
                            </w:rPr>
                            <w:br/>
                          </w:r>
                          <w:r w:rsidR="00481E73">
                            <w:rPr>
                              <w:lang w:val="en-US"/>
                            </w:rPr>
                            <w:br/>
                          </w:r>
                          <w:r w:rsidR="0024647B" w:rsidRPr="00481E73">
                            <w:rPr>
                              <w:lang w:val="en-US"/>
                            </w:rPr>
                            <w:delText>4.they mainly focus on behavior of end user while testing software application.</w:delText>
                          </w:r>
                        </w:del>
                      </w:p>
                    </w:txbxContent>
                  </v:textbox>
                  <w10:anchorlock/>
                </v:shape>
              </w:pict>
            </mc:Fallback>
          </mc:AlternateContent>
        </w:r>
      </w:del>
      <w:ins w:id="208" w:author="priyanshu" w:date="2023-06-24T22:10:00Z">
        <w:r>
          <w:rPr>
            <w:noProof/>
            <w:sz w:val="28"/>
            <w:szCs w:val="28"/>
            <w:lang w:val="en-US"/>
          </w:rPr>
          <mc:AlternateContent>
            <mc:Choice Requires="wps">
              <w:drawing>
                <wp:inline distT="0" distB="0" distL="0" distR="0" wp14:anchorId="2AC5AD73" wp14:editId="460FC2E8">
                  <wp:extent cx="2558375" cy="4241260"/>
                  <wp:effectExtent l="0" t="0" r="13970" b="26035"/>
                  <wp:docPr id="2" name="Text Box 2"/>
                  <wp:cNvGraphicFramePr/>
                  <a:graphic xmlns:a="http://schemas.openxmlformats.org/drawingml/2006/main">
                    <a:graphicData uri="http://schemas.microsoft.com/office/word/2010/wordprocessingShape">
                      <wps:wsp>
                        <wps:cNvSpPr txBox="1"/>
                        <wps:spPr>
                          <a:xfrm>
                            <a:off x="0" y="0"/>
                            <a:ext cx="2558375" cy="4241260"/>
                          </a:xfrm>
                          <a:prstGeom prst="rect">
                            <a:avLst/>
                          </a:prstGeom>
                          <a:solidFill>
                            <a:schemeClr val="lt1"/>
                          </a:solidFill>
                          <a:ln w="6350">
                            <a:solidFill>
                              <a:prstClr val="black"/>
                            </a:solidFill>
                          </a:ln>
                        </wps:spPr>
                        <wps:txbx>
                          <w:txbxContent>
                            <w:p w14:paraId="7A746DAB" w14:textId="38521294" w:rsidR="00B82A63" w:rsidRDefault="00B82A63" w:rsidP="00B82A63">
                              <w:pPr>
                                <w:jc w:val="center"/>
                                <w:rPr>
                                  <w:ins w:id="209" w:author="priyanshu" w:date="2023-06-24T22:10:00Z"/>
                                  <w:sz w:val="32"/>
                                  <w:szCs w:val="32"/>
                                  <w:u w:val="single"/>
                                  <w:lang w:val="en-US"/>
                                </w:rPr>
                              </w:pPr>
                              <w:ins w:id="210" w:author="priyanshu" w:date="2023-06-24T22:10:00Z">
                                <w:r w:rsidRPr="00B82A63">
                                  <w:rPr>
                                    <w:sz w:val="32"/>
                                    <w:szCs w:val="32"/>
                                    <w:u w:val="single"/>
                                    <w:lang w:val="en-US"/>
                                  </w:rPr>
                                  <w:t>Developer</w:t>
                                </w:r>
                              </w:ins>
                            </w:p>
                            <w:p w14:paraId="3F9F9773" w14:textId="338A5DA0" w:rsidR="00B82A63" w:rsidRPr="00C500CE" w:rsidRDefault="00B82A63" w:rsidP="00B82A63">
                              <w:pPr>
                                <w:rPr>
                                  <w:ins w:id="211" w:author="priyanshu" w:date="2023-06-24T22:10:00Z"/>
                                  <w:rFonts w:asciiTheme="majorHAnsi" w:hAnsiTheme="majorHAnsi" w:cstheme="majorHAnsi"/>
                                  <w:sz w:val="26"/>
                                  <w:szCs w:val="26"/>
                                  <w:lang w:val="en-US"/>
                                </w:rPr>
                              </w:pPr>
                              <w:ins w:id="212" w:author="priyanshu" w:date="2023-06-24T22:10:00Z">
                                <w:r w:rsidRPr="00C500CE">
                                  <w:rPr>
                                    <w:rFonts w:asciiTheme="majorHAnsi" w:hAnsiTheme="majorHAnsi" w:cstheme="majorHAnsi"/>
                                    <w:sz w:val="26"/>
                                    <w:szCs w:val="26"/>
                                    <w:lang w:val="en-US"/>
                                  </w:rPr>
                                  <w:t xml:space="preserve">1.Software developers, as name suggest, is person who is responsible for writing and maintaining </w:t>
                                </w:r>
                                <w:r w:rsidR="007623BC" w:rsidRPr="00C500CE">
                                  <w:rPr>
                                    <w:rFonts w:asciiTheme="majorHAnsi" w:hAnsiTheme="majorHAnsi" w:cstheme="majorHAnsi"/>
                                    <w:sz w:val="26"/>
                                    <w:szCs w:val="26"/>
                                    <w:lang w:val="en-US"/>
                                  </w:rPr>
                                  <w:t>source code of computer programming to develop software.</w:t>
                                </w:r>
                              </w:ins>
                            </w:p>
                            <w:p w14:paraId="2179B9E2" w14:textId="5F7173D3" w:rsidR="0024647B" w:rsidRPr="00C500CE" w:rsidRDefault="007623BC" w:rsidP="00B82A63">
                              <w:pPr>
                                <w:rPr>
                                  <w:ins w:id="213" w:author="priyanshu" w:date="2023-06-24T22:10:00Z"/>
                                  <w:rFonts w:asciiTheme="majorHAnsi" w:hAnsiTheme="majorHAnsi" w:cstheme="majorHAnsi"/>
                                  <w:sz w:val="26"/>
                                  <w:szCs w:val="26"/>
                                  <w:lang w:val="en-US"/>
                                </w:rPr>
                              </w:pPr>
                              <w:ins w:id="214" w:author="priyanshu" w:date="2023-06-24T22:10:00Z">
                                <w:r w:rsidRPr="00C500CE">
                                  <w:rPr>
                                    <w:rFonts w:asciiTheme="majorHAnsi" w:hAnsiTheme="majorHAnsi" w:cstheme="majorHAnsi"/>
                                    <w:sz w:val="26"/>
                                    <w:szCs w:val="26"/>
                                    <w:lang w:val="en-US"/>
                                  </w:rPr>
                                  <w:t xml:space="preserve">2.developer should have programming skills, proficiency at writing code, time management skills, etc. </w:t>
                                </w:r>
                                <w:r w:rsidR="00481E73" w:rsidRPr="00C500CE">
                                  <w:rPr>
                                    <w:rFonts w:asciiTheme="majorHAnsi" w:hAnsiTheme="majorHAnsi" w:cstheme="majorHAnsi"/>
                                    <w:sz w:val="26"/>
                                    <w:szCs w:val="26"/>
                                    <w:lang w:val="en-US"/>
                                  </w:rPr>
                                  <w:br/>
                                </w:r>
                                <w:r w:rsidR="00481E73" w:rsidRPr="00C500CE">
                                  <w:rPr>
                                    <w:rFonts w:asciiTheme="majorHAnsi" w:hAnsiTheme="majorHAnsi" w:cstheme="majorHAnsi"/>
                                    <w:sz w:val="26"/>
                                    <w:szCs w:val="26"/>
                                    <w:lang w:val="en-US"/>
                                  </w:rPr>
                                  <w:br/>
                                </w:r>
                                <w:r w:rsidR="0024647B" w:rsidRPr="00C500CE">
                                  <w:rPr>
                                    <w:rFonts w:asciiTheme="majorHAnsi" w:hAnsiTheme="majorHAnsi" w:cstheme="majorHAnsi"/>
                                    <w:sz w:val="26"/>
                                    <w:szCs w:val="26"/>
                                    <w:lang w:val="en-US"/>
                                  </w:rPr>
                                  <w:t>3.its mains aim to make software that is free from errors and bugs.</w:t>
                                </w:r>
                              </w:ins>
                            </w:p>
                            <w:p w14:paraId="039C8121" w14:textId="7DA776FE" w:rsidR="0024647B" w:rsidRPr="00C500CE" w:rsidRDefault="0024647B" w:rsidP="00B82A63">
                              <w:pPr>
                                <w:rPr>
                                  <w:ins w:id="215" w:author="priyanshu" w:date="2023-06-24T22:10:00Z"/>
                                  <w:rFonts w:asciiTheme="majorHAnsi" w:hAnsiTheme="majorHAnsi" w:cstheme="majorHAnsi"/>
                                  <w:sz w:val="26"/>
                                  <w:szCs w:val="26"/>
                                  <w:lang w:val="en-US"/>
                                </w:rPr>
                              </w:pPr>
                              <w:ins w:id="216" w:author="priyanshu" w:date="2023-06-24T22:10:00Z">
                                <w:r w:rsidRPr="00C500CE">
                                  <w:rPr>
                                    <w:rFonts w:asciiTheme="majorHAnsi" w:hAnsiTheme="majorHAnsi" w:cstheme="majorHAnsi"/>
                                    <w:sz w:val="26"/>
                                    <w:szCs w:val="26"/>
                                    <w:lang w:val="en-US"/>
                                  </w:rPr>
                                  <w:t>4.they mainly focus on user’s requirement while developing software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C5AD73" id="Text Box 2" o:spid="_x0000_s1030" type="#_x0000_t202" style="width:201.45pt;height:3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" fillcolor="white [3201]" strokeweight=".5pt">
                  <v:textbox>
                    <w:txbxContent>
                      <w:p w14:paraId="7A746DAB" w14:textId="38521294" w:rsidR="00B82A63" w:rsidRDefault="00B82A63" w:rsidP="00B82A63">
                        <w:pPr>
                          <w:jc w:val="center"/>
                          <w:rPr>
                            <w:ins w:id="270" w:author="priyanshu" w:date="2023-06-24T22:10:00Z"/>
                            <w:sz w:val="32"/>
                            <w:szCs w:val="32"/>
                            <w:u w:val="single"/>
                            <w:lang w:val="en-US"/>
                          </w:rPr>
                        </w:pPr>
                        <w:ins w:id="271" w:author="priyanshu" w:date="2023-06-24T22:10:00Z">
                          <w:r w:rsidRPr="00B82A63">
                            <w:rPr>
                              <w:sz w:val="32"/>
                              <w:szCs w:val="32"/>
                              <w:u w:val="single"/>
                              <w:lang w:val="en-US"/>
                            </w:rPr>
                            <w:t>Developer</w:t>
                          </w:r>
                        </w:ins>
                      </w:p>
                      <w:p w14:paraId="3F9F9773" w14:textId="338A5DA0" w:rsidR="00B82A63" w:rsidRPr="00C500CE" w:rsidRDefault="00B82A63" w:rsidP="00B82A63">
                        <w:pPr>
                          <w:rPr>
                            <w:ins w:id="272" w:author="priyanshu" w:date="2023-06-24T22:10:00Z"/>
                            <w:rFonts w:asciiTheme="majorHAnsi" w:hAnsiTheme="majorHAnsi" w:cstheme="majorHAnsi"/>
                            <w:sz w:val="26"/>
                            <w:szCs w:val="26"/>
                            <w:lang w:val="en-US"/>
                          </w:rPr>
                        </w:pPr>
                        <w:ins w:id="273" w:author="priyanshu" w:date="2023-06-24T22:10:00Z">
                          <w:r w:rsidRPr="00C500CE">
                            <w:rPr>
                              <w:rFonts w:asciiTheme="majorHAnsi" w:hAnsiTheme="majorHAnsi" w:cstheme="majorHAnsi"/>
                              <w:sz w:val="26"/>
                              <w:szCs w:val="26"/>
                              <w:lang w:val="en-US"/>
                            </w:rPr>
                            <w:t xml:space="preserve">1.Software developers, as name suggest, is person who is responsible for writing and maintaining </w:t>
                          </w:r>
                          <w:r w:rsidR="007623BC" w:rsidRPr="00C500CE">
                            <w:rPr>
                              <w:rFonts w:asciiTheme="majorHAnsi" w:hAnsiTheme="majorHAnsi" w:cstheme="majorHAnsi"/>
                              <w:sz w:val="26"/>
                              <w:szCs w:val="26"/>
                              <w:lang w:val="en-US"/>
                            </w:rPr>
                            <w:t>source code of computer programming to develop software.</w:t>
                          </w:r>
                        </w:ins>
                      </w:p>
                      <w:p w14:paraId="2179B9E2" w14:textId="5F7173D3" w:rsidR="0024647B" w:rsidRPr="00C500CE" w:rsidRDefault="007623BC" w:rsidP="00B82A63">
                        <w:pPr>
                          <w:rPr>
                            <w:ins w:id="274" w:author="priyanshu" w:date="2023-06-24T22:10:00Z"/>
                            <w:rFonts w:asciiTheme="majorHAnsi" w:hAnsiTheme="majorHAnsi" w:cstheme="majorHAnsi"/>
                            <w:sz w:val="26"/>
                            <w:szCs w:val="26"/>
                            <w:lang w:val="en-US"/>
                          </w:rPr>
                        </w:pPr>
                        <w:ins w:id="275" w:author="priyanshu" w:date="2023-06-24T22:10:00Z">
                          <w:r w:rsidRPr="00C500CE">
                            <w:rPr>
                              <w:rFonts w:asciiTheme="majorHAnsi" w:hAnsiTheme="majorHAnsi" w:cstheme="majorHAnsi"/>
                              <w:sz w:val="26"/>
                              <w:szCs w:val="26"/>
                              <w:lang w:val="en-US"/>
                            </w:rPr>
                            <w:t xml:space="preserve">2.developer should have programming skills, proficiency at writing code, time management skills, etc. </w:t>
                          </w:r>
                          <w:r w:rsidR="00481E73" w:rsidRPr="00C500CE">
                            <w:rPr>
                              <w:rFonts w:asciiTheme="majorHAnsi" w:hAnsiTheme="majorHAnsi" w:cstheme="majorHAnsi"/>
                              <w:sz w:val="26"/>
                              <w:szCs w:val="26"/>
                              <w:lang w:val="en-US"/>
                            </w:rPr>
                            <w:br/>
                          </w:r>
                          <w:r w:rsidR="00481E73" w:rsidRPr="00C500CE">
                            <w:rPr>
                              <w:rFonts w:asciiTheme="majorHAnsi" w:hAnsiTheme="majorHAnsi" w:cstheme="majorHAnsi"/>
                              <w:sz w:val="26"/>
                              <w:szCs w:val="26"/>
                              <w:lang w:val="en-US"/>
                            </w:rPr>
                            <w:br/>
                          </w:r>
                          <w:r w:rsidR="0024647B" w:rsidRPr="00C500CE">
                            <w:rPr>
                              <w:rFonts w:asciiTheme="majorHAnsi" w:hAnsiTheme="majorHAnsi" w:cstheme="majorHAnsi"/>
                              <w:sz w:val="26"/>
                              <w:szCs w:val="26"/>
                              <w:lang w:val="en-US"/>
                            </w:rPr>
                            <w:t>3.its mains aim to make software that is free from errors and bugs.</w:t>
                          </w:r>
                        </w:ins>
                      </w:p>
                      <w:p w14:paraId="039C8121" w14:textId="7DA776FE" w:rsidR="0024647B" w:rsidRPr="00C500CE" w:rsidRDefault="0024647B" w:rsidP="00B82A63">
                        <w:pPr>
                          <w:rPr>
                            <w:ins w:id="276" w:author="priyanshu" w:date="2023-06-24T22:10:00Z"/>
                            <w:rFonts w:asciiTheme="majorHAnsi" w:hAnsiTheme="majorHAnsi" w:cstheme="majorHAnsi"/>
                            <w:sz w:val="26"/>
                            <w:szCs w:val="26"/>
                            <w:lang w:val="en-US"/>
                          </w:rPr>
                        </w:pPr>
                        <w:ins w:id="277" w:author="priyanshu" w:date="2023-06-24T22:10:00Z">
                          <w:r w:rsidRPr="00C500CE">
                            <w:rPr>
                              <w:rFonts w:asciiTheme="majorHAnsi" w:hAnsiTheme="majorHAnsi" w:cstheme="majorHAnsi"/>
                              <w:sz w:val="26"/>
                              <w:szCs w:val="26"/>
                              <w:lang w:val="en-US"/>
                            </w:rPr>
                            <w:t>4.they mainly focus on user’s requirement while developing software</w:t>
                          </w:r>
                        </w:ins>
                      </w:p>
                    </w:txbxContent>
                  </v:textbox>
                  <w10:anchorlock/>
                </v:shape>
              </w:pict>
            </mc:Fallback>
          </mc:AlternateContent>
        </w:r>
        <w:r>
          <w:rPr>
            <w:noProof/>
            <w:sz w:val="28"/>
            <w:szCs w:val="28"/>
            <w:lang w:val="en-US"/>
          </w:rPr>
          <mc:AlternateContent>
            <mc:Choice Requires="wps">
              <w:drawing>
                <wp:inline distT="0" distB="0" distL="0" distR="0" wp14:anchorId="632ED07F" wp14:editId="29353ED1">
                  <wp:extent cx="2607040" cy="4240936"/>
                  <wp:effectExtent l="0" t="0" r="22225" b="26670"/>
                  <wp:docPr id="4" name="Text Box 4"/>
                  <wp:cNvGraphicFramePr/>
                  <a:graphic xmlns:a="http://schemas.openxmlformats.org/drawingml/2006/main">
                    <a:graphicData uri="http://schemas.microsoft.com/office/word/2010/wordprocessingShape">
                      <wps:wsp>
                        <wps:cNvSpPr txBox="1"/>
                        <wps:spPr>
                          <a:xfrm>
                            <a:off x="0" y="0"/>
                            <a:ext cx="2607040" cy="4240936"/>
                          </a:xfrm>
                          <a:prstGeom prst="rect">
                            <a:avLst/>
                          </a:prstGeom>
                          <a:solidFill>
                            <a:schemeClr val="lt1"/>
                          </a:solidFill>
                          <a:ln w="6350">
                            <a:solidFill>
                              <a:prstClr val="black"/>
                            </a:solidFill>
                          </a:ln>
                        </wps:spPr>
                        <wps:txbx>
                          <w:txbxContent>
                            <w:p w14:paraId="43E35411" w14:textId="4DAFED33" w:rsidR="007623BC" w:rsidRDefault="00B82A63" w:rsidP="007623BC">
                              <w:pPr>
                                <w:jc w:val="center"/>
                                <w:rPr>
                                  <w:ins w:id="217" w:author="priyanshu" w:date="2023-06-24T22:10:00Z"/>
                                  <w:sz w:val="32"/>
                                  <w:szCs w:val="32"/>
                                  <w:u w:val="single"/>
                                  <w:lang w:val="en-US"/>
                                </w:rPr>
                              </w:pPr>
                              <w:ins w:id="218" w:author="priyanshu" w:date="2023-06-24T22:10:00Z">
                                <w:r w:rsidRPr="00B82A63">
                                  <w:rPr>
                                    <w:sz w:val="32"/>
                                    <w:szCs w:val="32"/>
                                    <w:u w:val="single"/>
                                    <w:lang w:val="en-US"/>
                                  </w:rPr>
                                  <w:t>Tester</w:t>
                                </w:r>
                              </w:ins>
                            </w:p>
                            <w:p w14:paraId="2D5B2922" w14:textId="53A15AF4" w:rsidR="007623BC" w:rsidRPr="00C500CE" w:rsidRDefault="00C500CE" w:rsidP="007623BC">
                              <w:pPr>
                                <w:rPr>
                                  <w:ins w:id="219" w:author="priyanshu" w:date="2023-06-24T22:10:00Z"/>
                                  <w:rFonts w:asciiTheme="majorHAnsi" w:hAnsiTheme="majorHAnsi" w:cstheme="majorHAnsi"/>
                                  <w:sz w:val="26"/>
                                  <w:szCs w:val="26"/>
                                  <w:lang w:val="en-US"/>
                                </w:rPr>
                              </w:pPr>
                              <w:ins w:id="220" w:author="priyanshu" w:date="2023-06-24T22:10:00Z">
                                <w:r w:rsidRPr="00C500CE">
                                  <w:rPr>
                                    <w:rFonts w:asciiTheme="majorHAnsi" w:hAnsiTheme="majorHAnsi" w:cstheme="majorHAnsi"/>
                                    <w:sz w:val="26"/>
                                    <w:szCs w:val="26"/>
                                    <w:lang w:val="en-US"/>
                                  </w:rPr>
                                  <w:t>1</w:t>
                                </w:r>
                                <w:r w:rsidR="007623BC" w:rsidRPr="00C500CE">
                                  <w:rPr>
                                    <w:rFonts w:asciiTheme="majorHAnsi" w:hAnsiTheme="majorHAnsi" w:cstheme="majorHAnsi"/>
                                    <w:sz w:val="26"/>
                                    <w:szCs w:val="26"/>
                                    <w:lang w:val="en-US"/>
                                  </w:rPr>
                                  <w:t>. Software tester, as name suggests, is person who is responsible for identifying correctness completeness and quality of developed software.</w:t>
                                </w:r>
                              </w:ins>
                            </w:p>
                            <w:p w14:paraId="41473E02" w14:textId="5D875D35" w:rsidR="0024647B" w:rsidRPr="00C500CE" w:rsidRDefault="007623BC" w:rsidP="007623BC">
                              <w:pPr>
                                <w:rPr>
                                  <w:ins w:id="221" w:author="priyanshu" w:date="2023-06-24T22:10:00Z"/>
                                  <w:rFonts w:asciiTheme="majorHAnsi" w:hAnsiTheme="majorHAnsi" w:cstheme="majorHAnsi"/>
                                  <w:sz w:val="26"/>
                                  <w:szCs w:val="26"/>
                                  <w:lang w:val="en-US"/>
                                </w:rPr>
                              </w:pPr>
                              <w:ins w:id="222" w:author="priyanshu" w:date="2023-06-24T22:10:00Z">
                                <w:r w:rsidRPr="00C500CE">
                                  <w:rPr>
                                    <w:rFonts w:asciiTheme="majorHAnsi" w:hAnsiTheme="majorHAnsi" w:cstheme="majorHAnsi"/>
                                    <w:sz w:val="26"/>
                                    <w:szCs w:val="26"/>
                                    <w:lang w:val="en-US"/>
                                  </w:rPr>
                                  <w:t xml:space="preserve">2.Testers should have deep knowledge of system that is being developed, good communication </w:t>
                                </w:r>
                                <w:r w:rsidR="0024647B" w:rsidRPr="00C500CE">
                                  <w:rPr>
                                    <w:rFonts w:asciiTheme="majorHAnsi" w:hAnsiTheme="majorHAnsi" w:cstheme="majorHAnsi"/>
                                    <w:sz w:val="26"/>
                                    <w:szCs w:val="26"/>
                                    <w:lang w:val="en-US"/>
                                  </w:rPr>
                                  <w:t>skills,</w:t>
                                </w:r>
                                <w:r w:rsidRPr="00C500CE">
                                  <w:rPr>
                                    <w:rFonts w:asciiTheme="majorHAnsi" w:hAnsiTheme="majorHAnsi" w:cstheme="majorHAnsi"/>
                                    <w:sz w:val="26"/>
                                    <w:szCs w:val="26"/>
                                    <w:lang w:val="en-US"/>
                                  </w:rPr>
                                  <w:t xml:space="preserve"> critical thinking, etc.</w:t>
                                </w:r>
                                <w:r w:rsidR="0024647B" w:rsidRPr="00C500CE">
                                  <w:rPr>
                                    <w:rFonts w:asciiTheme="majorHAnsi" w:hAnsiTheme="majorHAnsi" w:cstheme="majorHAnsi"/>
                                    <w:sz w:val="26"/>
                                    <w:szCs w:val="26"/>
                                    <w:lang w:val="en-US"/>
                                  </w:rPr>
                                  <w:br/>
                                </w:r>
                                <w:r w:rsidR="00481E73" w:rsidRPr="00C500CE">
                                  <w:rPr>
                                    <w:rFonts w:asciiTheme="majorHAnsi" w:hAnsiTheme="majorHAnsi" w:cstheme="majorHAnsi"/>
                                    <w:sz w:val="26"/>
                                    <w:szCs w:val="26"/>
                                    <w:lang w:val="en-US"/>
                                  </w:rPr>
                                  <w:br/>
                                </w:r>
                                <w:r w:rsidR="0024647B" w:rsidRPr="00C500CE">
                                  <w:rPr>
                                    <w:rFonts w:asciiTheme="majorHAnsi" w:hAnsiTheme="majorHAnsi" w:cstheme="majorHAnsi"/>
                                    <w:sz w:val="26"/>
                                    <w:szCs w:val="26"/>
                                    <w:lang w:val="en-US"/>
                                  </w:rPr>
                                  <w:t>3.Its aim is to find bugs and errors in software application if present.</w:t>
                                </w:r>
                                <w:r w:rsidR="0024647B" w:rsidRPr="00C500CE">
                                  <w:rPr>
                                    <w:rFonts w:asciiTheme="majorHAnsi" w:hAnsiTheme="majorHAnsi" w:cstheme="majorHAnsi"/>
                                    <w:sz w:val="26"/>
                                    <w:szCs w:val="26"/>
                                    <w:lang w:val="en-US"/>
                                  </w:rPr>
                                  <w:br/>
                                </w:r>
                                <w:r w:rsidR="00481E73" w:rsidRPr="00C500CE">
                                  <w:rPr>
                                    <w:rFonts w:asciiTheme="majorHAnsi" w:hAnsiTheme="majorHAnsi" w:cstheme="majorHAnsi"/>
                                    <w:sz w:val="26"/>
                                    <w:szCs w:val="26"/>
                                    <w:lang w:val="en-US"/>
                                  </w:rPr>
                                  <w:br/>
                                </w:r>
                                <w:r w:rsidR="0024647B" w:rsidRPr="00C500CE">
                                  <w:rPr>
                                    <w:rFonts w:asciiTheme="majorHAnsi" w:hAnsiTheme="majorHAnsi" w:cstheme="majorHAnsi"/>
                                    <w:sz w:val="26"/>
                                    <w:szCs w:val="26"/>
                                    <w:lang w:val="en-US"/>
                                  </w:rPr>
                                  <w:t>4.they mainly focus on behavior of end user while testing software application.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2ED07F" id="Text Box 4" o:spid="_x0000_s1031" type="#_x0000_t202" style="width:205.3pt;height:3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" fillcolor="white [3201]" strokeweight=".5pt">
                  <v:textbox>
                    <w:txbxContent>
                      <w:p w14:paraId="43E35411" w14:textId="4DAFED33" w:rsidR="007623BC" w:rsidRDefault="00B82A63" w:rsidP="007623BC">
                        <w:pPr>
                          <w:jc w:val="center"/>
                          <w:rPr>
                            <w:ins w:id="284" w:author="priyanshu" w:date="2023-06-24T22:10:00Z"/>
                            <w:sz w:val="32"/>
                            <w:szCs w:val="32"/>
                            <w:u w:val="single"/>
                            <w:lang w:val="en-US"/>
                          </w:rPr>
                        </w:pPr>
                        <w:ins w:id="285" w:author="priyanshu" w:date="2023-06-24T22:10:00Z">
                          <w:r w:rsidRPr="00B82A63">
                            <w:rPr>
                              <w:sz w:val="32"/>
                              <w:szCs w:val="32"/>
                              <w:u w:val="single"/>
                              <w:lang w:val="en-US"/>
                            </w:rPr>
                            <w:t>Tester</w:t>
                          </w:r>
                        </w:ins>
                      </w:p>
                      <w:p w14:paraId="2D5B2922" w14:textId="53A15AF4" w:rsidR="007623BC" w:rsidRPr="00C500CE" w:rsidRDefault="00C500CE" w:rsidP="007623BC">
                        <w:pPr>
                          <w:rPr>
                            <w:ins w:id="286" w:author="priyanshu" w:date="2023-06-24T22:10:00Z"/>
                            <w:rFonts w:asciiTheme="majorHAnsi" w:hAnsiTheme="majorHAnsi" w:cstheme="majorHAnsi"/>
                            <w:sz w:val="26"/>
                            <w:szCs w:val="26"/>
                            <w:lang w:val="en-US"/>
                          </w:rPr>
                        </w:pPr>
                        <w:ins w:id="287" w:author="priyanshu" w:date="2023-06-24T22:10:00Z">
                          <w:r w:rsidRPr="00C500CE">
                            <w:rPr>
                              <w:rFonts w:asciiTheme="majorHAnsi" w:hAnsiTheme="majorHAnsi" w:cstheme="majorHAnsi"/>
                              <w:sz w:val="26"/>
                              <w:szCs w:val="26"/>
                              <w:lang w:val="en-US"/>
                            </w:rPr>
                            <w:t>1</w:t>
                          </w:r>
                          <w:r w:rsidR="007623BC" w:rsidRPr="00C500CE">
                            <w:rPr>
                              <w:rFonts w:asciiTheme="majorHAnsi" w:hAnsiTheme="majorHAnsi" w:cstheme="majorHAnsi"/>
                              <w:sz w:val="26"/>
                              <w:szCs w:val="26"/>
                              <w:lang w:val="en-US"/>
                            </w:rPr>
                            <w:t>. Software tester, as name suggests, is person who is responsible for identifying correctness completeness and quality of developed software.</w:t>
                          </w:r>
                        </w:ins>
                      </w:p>
                      <w:p w14:paraId="41473E02" w14:textId="5D875D35" w:rsidR="0024647B" w:rsidRPr="00C500CE" w:rsidRDefault="007623BC" w:rsidP="007623BC">
                        <w:pPr>
                          <w:rPr>
                            <w:ins w:id="288" w:author="priyanshu" w:date="2023-06-24T22:10:00Z"/>
                            <w:rFonts w:asciiTheme="majorHAnsi" w:hAnsiTheme="majorHAnsi" w:cstheme="majorHAnsi"/>
                            <w:sz w:val="26"/>
                            <w:szCs w:val="26"/>
                            <w:lang w:val="en-US"/>
                          </w:rPr>
                        </w:pPr>
                        <w:ins w:id="289" w:author="priyanshu" w:date="2023-06-24T22:10:00Z">
                          <w:r w:rsidRPr="00C500CE">
                            <w:rPr>
                              <w:rFonts w:asciiTheme="majorHAnsi" w:hAnsiTheme="majorHAnsi" w:cstheme="majorHAnsi"/>
                              <w:sz w:val="26"/>
                              <w:szCs w:val="26"/>
                              <w:lang w:val="en-US"/>
                            </w:rPr>
                            <w:t xml:space="preserve">2.Testers should have deep knowledge of system that is being developed, good communication </w:t>
                          </w:r>
                          <w:r w:rsidR="0024647B" w:rsidRPr="00C500CE">
                            <w:rPr>
                              <w:rFonts w:asciiTheme="majorHAnsi" w:hAnsiTheme="majorHAnsi" w:cstheme="majorHAnsi"/>
                              <w:sz w:val="26"/>
                              <w:szCs w:val="26"/>
                              <w:lang w:val="en-US"/>
                            </w:rPr>
                            <w:t>skills,</w:t>
                          </w:r>
                          <w:r w:rsidRPr="00C500CE">
                            <w:rPr>
                              <w:rFonts w:asciiTheme="majorHAnsi" w:hAnsiTheme="majorHAnsi" w:cstheme="majorHAnsi"/>
                              <w:sz w:val="26"/>
                              <w:szCs w:val="26"/>
                              <w:lang w:val="en-US"/>
                            </w:rPr>
                            <w:t xml:space="preserve"> critical thinking, etc.</w:t>
                          </w:r>
                          <w:r w:rsidR="0024647B" w:rsidRPr="00C500CE">
                            <w:rPr>
                              <w:rFonts w:asciiTheme="majorHAnsi" w:hAnsiTheme="majorHAnsi" w:cstheme="majorHAnsi"/>
                              <w:sz w:val="26"/>
                              <w:szCs w:val="26"/>
                              <w:lang w:val="en-US"/>
                            </w:rPr>
                            <w:br/>
                          </w:r>
                          <w:r w:rsidR="00481E73" w:rsidRPr="00C500CE">
                            <w:rPr>
                              <w:rFonts w:asciiTheme="majorHAnsi" w:hAnsiTheme="majorHAnsi" w:cstheme="majorHAnsi"/>
                              <w:sz w:val="26"/>
                              <w:szCs w:val="26"/>
                              <w:lang w:val="en-US"/>
                            </w:rPr>
                            <w:br/>
                          </w:r>
                          <w:r w:rsidR="0024647B" w:rsidRPr="00C500CE">
                            <w:rPr>
                              <w:rFonts w:asciiTheme="majorHAnsi" w:hAnsiTheme="majorHAnsi" w:cstheme="majorHAnsi"/>
                              <w:sz w:val="26"/>
                              <w:szCs w:val="26"/>
                              <w:lang w:val="en-US"/>
                            </w:rPr>
                            <w:t>3.Its aim is to find bugs and errors in software application if present.</w:t>
                          </w:r>
                          <w:r w:rsidR="0024647B" w:rsidRPr="00C500CE">
                            <w:rPr>
                              <w:rFonts w:asciiTheme="majorHAnsi" w:hAnsiTheme="majorHAnsi" w:cstheme="majorHAnsi"/>
                              <w:sz w:val="26"/>
                              <w:szCs w:val="26"/>
                              <w:lang w:val="en-US"/>
                            </w:rPr>
                            <w:br/>
                          </w:r>
                          <w:r w:rsidR="00481E73" w:rsidRPr="00C500CE">
                            <w:rPr>
                              <w:rFonts w:asciiTheme="majorHAnsi" w:hAnsiTheme="majorHAnsi" w:cstheme="majorHAnsi"/>
                              <w:sz w:val="26"/>
                              <w:szCs w:val="26"/>
                              <w:lang w:val="en-US"/>
                            </w:rPr>
                            <w:br/>
                          </w:r>
                          <w:r w:rsidR="0024647B" w:rsidRPr="00C500CE">
                            <w:rPr>
                              <w:rFonts w:asciiTheme="majorHAnsi" w:hAnsiTheme="majorHAnsi" w:cstheme="majorHAnsi"/>
                              <w:sz w:val="26"/>
                              <w:szCs w:val="26"/>
                              <w:lang w:val="en-US"/>
                            </w:rPr>
                            <w:t>4.they mainly focus on behavior of end user while testing software application.</w:t>
                          </w:r>
                        </w:ins>
                      </w:p>
                    </w:txbxContent>
                  </v:textbox>
                  <w10:anchorlock/>
                </v:shape>
              </w:pict>
            </mc:Fallback>
          </mc:AlternateContent>
        </w:r>
      </w:ins>
    </w:p>
    <w:p w14:paraId="5A5CF9DF" w14:textId="4440F0A7" w:rsidR="00481E73" w:rsidRPr="00A7005E" w:rsidRDefault="00481E73" w:rsidP="00376D3C">
      <w:pPr>
        <w:rPr>
          <w:sz w:val="40"/>
          <w:szCs w:val="40"/>
          <w:lang w:val="en-US"/>
        </w:rPr>
      </w:pPr>
      <w:r>
        <w:rPr>
          <w:sz w:val="40"/>
          <w:szCs w:val="40"/>
          <w:lang w:val="en-US"/>
        </w:rPr>
        <w:t>-------------------------------------------------------------------------</w:t>
      </w:r>
    </w:p>
    <w:p w14:paraId="3AEEA738" w14:textId="77777777" w:rsidR="00D138FA" w:rsidRDefault="00D138FA" w:rsidP="00376D3C">
      <w:pPr>
        <w:rPr>
          <w:sz w:val="28"/>
          <w:szCs w:val="28"/>
        </w:rPr>
      </w:pPr>
    </w:p>
    <w:p w14:paraId="33D4E485" w14:textId="47D469E1" w:rsidR="00F51FCC" w:rsidRPr="00C500CE" w:rsidRDefault="00481E73" w:rsidP="00376D3C">
      <w:pPr>
        <w:rPr>
          <w:rFonts w:asciiTheme="majorHAnsi" w:hAnsiTheme="majorHAnsi"/>
          <w:sz w:val="26"/>
          <w:rPrChange w:id="223" w:author="priyanshu" w:date="2023-06-24T22:10:00Z">
            <w:rPr>
              <w:sz w:val="28"/>
            </w:rPr>
          </w:rPrChange>
        </w:rPr>
      </w:pPr>
      <w:r w:rsidRPr="00C500CE">
        <w:rPr>
          <w:rFonts w:ascii="Times New Roman" w:hAnsi="Times New Roman"/>
          <w:sz w:val="28"/>
          <w:rPrChange w:id="224" w:author="priyanshu" w:date="2023-06-24T22:10:00Z">
            <w:rPr>
              <w:sz w:val="28"/>
            </w:rPr>
          </w:rPrChange>
        </w:rPr>
        <w:t>17) What is use case testing?</w:t>
      </w:r>
      <w:r w:rsidRPr="00C500CE">
        <w:rPr>
          <w:rFonts w:asciiTheme="majorHAnsi" w:hAnsiTheme="majorHAnsi"/>
          <w:sz w:val="26"/>
          <w:rPrChange w:id="225" w:author="priyanshu" w:date="2023-06-24T22:10:00Z">
            <w:rPr>
              <w:sz w:val="28"/>
            </w:rPr>
          </w:rPrChange>
        </w:rPr>
        <w:br/>
        <w:t xml:space="preserve">-&gt; Use case testing is generally a part of black box testing </w:t>
      </w:r>
      <w:r w:rsidR="00D138FA" w:rsidRPr="00C500CE">
        <w:rPr>
          <w:rFonts w:asciiTheme="majorHAnsi" w:hAnsiTheme="majorHAnsi"/>
          <w:sz w:val="26"/>
          <w:rPrChange w:id="226" w:author="priyanshu" w:date="2023-06-24T22:10:00Z">
            <w:rPr>
              <w:sz w:val="28"/>
            </w:rPr>
          </w:rPrChange>
        </w:rPr>
        <w:t>and that helps developers and testers to identify test scenarios that exercise the whole system on each transaction basis from start to finish. Business experts and developer must have a mutual understanding of the requirement, as it’s very difficult to attain.</w:t>
      </w:r>
    </w:p>
    <w:p w14:paraId="669CC6C8" w14:textId="70414B51" w:rsidR="00D138FA" w:rsidRPr="00C500CE" w:rsidRDefault="00D138FA" w:rsidP="00376D3C">
      <w:pPr>
        <w:pStyle w:val="ListParagraph"/>
        <w:numPr>
          <w:ilvl w:val="0"/>
          <w:numId w:val="32"/>
        </w:numPr>
        <w:rPr>
          <w:rFonts w:asciiTheme="majorHAnsi" w:hAnsiTheme="majorHAnsi"/>
          <w:sz w:val="26"/>
          <w:rPrChange w:id="227" w:author="priyanshu" w:date="2023-06-24T22:10:00Z">
            <w:rPr>
              <w:sz w:val="28"/>
            </w:rPr>
          </w:rPrChange>
        </w:rPr>
      </w:pPr>
      <w:r w:rsidRPr="00C500CE">
        <w:rPr>
          <w:rFonts w:asciiTheme="majorHAnsi" w:hAnsiTheme="majorHAnsi"/>
          <w:sz w:val="26"/>
          <w:rPrChange w:id="228" w:author="priyanshu" w:date="2023-06-24T22:10:00Z">
            <w:rPr>
              <w:sz w:val="28"/>
            </w:rPr>
          </w:rPrChange>
        </w:rPr>
        <w:t>Use case testing is a functional testing technique that helps in identifying and testing scenarios on the whole system or doing start-to-end transactions.</w:t>
      </w:r>
    </w:p>
    <w:p w14:paraId="524C6710" w14:textId="6BD4FA7C" w:rsidR="00481E73" w:rsidRPr="00C500CE" w:rsidRDefault="00D138FA" w:rsidP="00376D3C">
      <w:pPr>
        <w:pStyle w:val="ListParagraph"/>
        <w:numPr>
          <w:ilvl w:val="0"/>
          <w:numId w:val="32"/>
        </w:numPr>
        <w:rPr>
          <w:rFonts w:asciiTheme="majorHAnsi" w:hAnsiTheme="majorHAnsi"/>
          <w:sz w:val="26"/>
          <w:rPrChange w:id="229" w:author="priyanshu" w:date="2023-06-24T22:10:00Z">
            <w:rPr>
              <w:sz w:val="28"/>
            </w:rPr>
          </w:rPrChange>
        </w:rPr>
      </w:pPr>
      <w:r w:rsidRPr="00C500CE">
        <w:rPr>
          <w:rFonts w:asciiTheme="majorHAnsi" w:hAnsiTheme="majorHAnsi"/>
          <w:sz w:val="26"/>
          <w:rPrChange w:id="230" w:author="priyanshu" w:date="2023-06-24T22:10:00Z">
            <w:rPr>
              <w:sz w:val="28"/>
            </w:rPr>
          </w:rPrChange>
        </w:rPr>
        <w:t xml:space="preserve"> It helps to identify the gaps in software that might not be identify by testing individual components.</w:t>
      </w:r>
    </w:p>
    <w:p w14:paraId="0BC14454" w14:textId="0A20F776" w:rsidR="00D138FA" w:rsidRPr="00C500CE" w:rsidRDefault="00D138FA" w:rsidP="00376D3C">
      <w:pPr>
        <w:pStyle w:val="ListParagraph"/>
        <w:numPr>
          <w:ilvl w:val="0"/>
          <w:numId w:val="32"/>
        </w:numPr>
        <w:rPr>
          <w:rFonts w:asciiTheme="majorHAnsi" w:hAnsiTheme="majorHAnsi"/>
          <w:sz w:val="26"/>
          <w:rPrChange w:id="231" w:author="priyanshu" w:date="2023-06-24T22:10:00Z">
            <w:rPr>
              <w:sz w:val="28"/>
            </w:rPr>
          </w:rPrChange>
        </w:rPr>
      </w:pPr>
      <w:r w:rsidRPr="00C500CE">
        <w:rPr>
          <w:rFonts w:asciiTheme="majorHAnsi" w:hAnsiTheme="majorHAnsi"/>
          <w:sz w:val="26"/>
          <w:rPrChange w:id="232" w:author="priyanshu" w:date="2023-06-24T22:10:00Z">
            <w:rPr>
              <w:sz w:val="28"/>
            </w:rPr>
          </w:rPrChange>
        </w:rPr>
        <w:t>It is used to develop test cases at the system level or acceptance level.</w:t>
      </w:r>
    </w:p>
    <w:p w14:paraId="5B3F7CED" w14:textId="77777777" w:rsidR="00D138FA" w:rsidRPr="00D138FA" w:rsidRDefault="00D138FA" w:rsidP="00376D3C">
      <w:pPr>
        <w:rPr>
          <w:sz w:val="40"/>
          <w:szCs w:val="40"/>
          <w:lang w:val="en-US"/>
        </w:rPr>
      </w:pPr>
      <w:r w:rsidRPr="00D138FA">
        <w:rPr>
          <w:sz w:val="40"/>
          <w:szCs w:val="40"/>
          <w:lang w:val="en-US"/>
        </w:rPr>
        <w:t>-------------------------------------------------------------------------</w:t>
      </w:r>
    </w:p>
    <w:p w14:paraId="0FAC2CCD" w14:textId="161C56A7" w:rsidR="00D138FA" w:rsidRPr="00C500CE" w:rsidRDefault="00D138FA" w:rsidP="00376D3C">
      <w:pPr>
        <w:rPr>
          <w:rFonts w:asciiTheme="majorHAnsi" w:hAnsiTheme="majorHAnsi"/>
          <w:sz w:val="26"/>
          <w:rPrChange w:id="233" w:author="priyanshu" w:date="2023-06-24T22:10:00Z">
            <w:rPr>
              <w:sz w:val="28"/>
            </w:rPr>
          </w:rPrChange>
        </w:rPr>
      </w:pPr>
      <w:r w:rsidRPr="00C500CE">
        <w:rPr>
          <w:rFonts w:ascii="Times New Roman" w:hAnsi="Times New Roman"/>
          <w:sz w:val="28"/>
          <w:rPrChange w:id="234" w:author="priyanshu" w:date="2023-06-24T22:10:00Z">
            <w:rPr>
              <w:sz w:val="28"/>
            </w:rPr>
          </w:rPrChange>
        </w:rPr>
        <w:t>18)</w:t>
      </w:r>
      <w:r w:rsidR="009A1B92" w:rsidRPr="00C500CE">
        <w:rPr>
          <w:rFonts w:ascii="Times New Roman" w:hAnsi="Times New Roman"/>
          <w:sz w:val="28"/>
          <w:rPrChange w:id="235" w:author="priyanshu" w:date="2023-06-24T22:10:00Z">
            <w:rPr>
              <w:sz w:val="28"/>
            </w:rPr>
          </w:rPrChange>
        </w:rPr>
        <w:t xml:space="preserve"> what is </w:t>
      </w:r>
      <w:proofErr w:type="spellStart"/>
      <w:r w:rsidR="009A1B92" w:rsidRPr="00C500CE">
        <w:rPr>
          <w:rFonts w:ascii="Times New Roman" w:hAnsi="Times New Roman"/>
          <w:sz w:val="28"/>
          <w:rPrChange w:id="236" w:author="priyanshu" w:date="2023-06-24T22:10:00Z">
            <w:rPr>
              <w:sz w:val="28"/>
            </w:rPr>
          </w:rPrChange>
        </w:rPr>
        <w:t>sdlc</w:t>
      </w:r>
      <w:proofErr w:type="spellEnd"/>
      <w:r w:rsidR="009A1B92" w:rsidRPr="00C500CE">
        <w:rPr>
          <w:rFonts w:ascii="Times New Roman" w:hAnsi="Times New Roman"/>
          <w:sz w:val="28"/>
          <w:rPrChange w:id="237" w:author="priyanshu" w:date="2023-06-24T22:10:00Z">
            <w:rPr>
              <w:sz w:val="28"/>
            </w:rPr>
          </w:rPrChange>
        </w:rPr>
        <w:t xml:space="preserve">? Explain it </w:t>
      </w:r>
      <w:r w:rsidR="009A1B92" w:rsidRPr="00C500CE">
        <w:rPr>
          <w:rFonts w:ascii="Times New Roman" w:hAnsi="Times New Roman"/>
          <w:sz w:val="28"/>
          <w:rPrChange w:id="238" w:author="priyanshu" w:date="2023-06-24T22:10:00Z">
            <w:rPr>
              <w:sz w:val="28"/>
            </w:rPr>
          </w:rPrChange>
        </w:rPr>
        <w:br/>
      </w:r>
      <w:r w:rsidR="009A1B92" w:rsidRPr="00C500CE">
        <w:rPr>
          <w:rFonts w:asciiTheme="majorHAnsi" w:hAnsiTheme="majorHAnsi"/>
          <w:sz w:val="26"/>
          <w:rPrChange w:id="239" w:author="priyanshu" w:date="2023-06-24T22:10:00Z">
            <w:rPr>
              <w:sz w:val="28"/>
            </w:rPr>
          </w:rPrChange>
        </w:rPr>
        <w:t xml:space="preserve">-&gt; SDLC (Software development life cycle) is used in Every software development company because it is the root of the development cycle, if that model would not exist in the world, firstly no software can build secondly if any how it would be made, it’s not going to succeed it has no use, because of no maintenance, but Luckily SDLC model exist in Tech world </w:t>
      </w:r>
      <w:r w:rsidR="004A51A7" w:rsidRPr="00C500CE">
        <w:rPr>
          <w:rFonts w:asciiTheme="majorHAnsi" w:hAnsiTheme="majorHAnsi"/>
          <w:sz w:val="26"/>
          <w:rPrChange w:id="240" w:author="priyanshu" w:date="2023-06-24T22:10:00Z">
            <w:rPr>
              <w:sz w:val="28"/>
            </w:rPr>
          </w:rPrChange>
        </w:rPr>
        <w:t>but</w:t>
      </w:r>
      <w:r w:rsidR="009A1B92" w:rsidRPr="00C500CE">
        <w:rPr>
          <w:rFonts w:asciiTheme="majorHAnsi" w:hAnsiTheme="majorHAnsi"/>
          <w:sz w:val="26"/>
          <w:rPrChange w:id="241" w:author="priyanshu" w:date="2023-06-24T22:10:00Z">
            <w:rPr>
              <w:sz w:val="28"/>
            </w:rPr>
          </w:rPrChange>
        </w:rPr>
        <w:t xml:space="preserve"> why we need it actually!</w:t>
      </w:r>
    </w:p>
    <w:p w14:paraId="4ED73629" w14:textId="583514EA" w:rsidR="009A1B92" w:rsidRDefault="009A1B92" w:rsidP="00376D3C">
      <w:pPr>
        <w:rPr>
          <w:sz w:val="40"/>
          <w:szCs w:val="40"/>
          <w:lang w:val="en-US"/>
        </w:rPr>
      </w:pPr>
      <w:r>
        <w:rPr>
          <w:sz w:val="40"/>
          <w:szCs w:val="40"/>
          <w:lang w:val="en-US"/>
        </w:rPr>
        <w:t>-------------------------------------------------------------------------</w:t>
      </w:r>
    </w:p>
    <w:p w14:paraId="274C2555" w14:textId="4B9D6690" w:rsidR="009F23C8" w:rsidRDefault="004A51A7" w:rsidP="00376D3C">
      <w:pPr>
        <w:rPr>
          <w:rFonts w:asciiTheme="majorHAnsi" w:hAnsiTheme="majorHAnsi" w:cstheme="majorHAnsi"/>
          <w:sz w:val="26"/>
          <w:szCs w:val="26"/>
          <w:lang w:val="en-US"/>
        </w:rPr>
      </w:pPr>
      <w:r w:rsidRPr="00C500CE">
        <w:rPr>
          <w:rFonts w:ascii="Times New Roman" w:hAnsi="Times New Roman"/>
          <w:sz w:val="28"/>
          <w:lang w:val="en-US"/>
          <w:rPrChange w:id="242" w:author="priyanshu" w:date="2023-06-24T22:10:00Z">
            <w:rPr>
              <w:sz w:val="28"/>
              <w:lang w:val="en-US"/>
            </w:rPr>
          </w:rPrChange>
        </w:rPr>
        <w:t>19)  explain waterfall model and their advantages and disadvantages?</w:t>
      </w:r>
      <w:r w:rsidRPr="00C500CE">
        <w:rPr>
          <w:rFonts w:ascii="Times New Roman" w:hAnsi="Times New Roman"/>
          <w:sz w:val="28"/>
          <w:lang w:val="en-US"/>
          <w:rPrChange w:id="243" w:author="priyanshu" w:date="2023-06-24T22:10:00Z">
            <w:rPr>
              <w:sz w:val="28"/>
              <w:lang w:val="en-US"/>
            </w:rPr>
          </w:rPrChange>
        </w:rPr>
        <w:br/>
      </w:r>
      <w:r>
        <w:rPr>
          <w:sz w:val="28"/>
          <w:szCs w:val="28"/>
          <w:lang w:val="en-US"/>
        </w:rPr>
        <w:t>-&gt;</w:t>
      </w:r>
      <w:r w:rsidR="009F23C8">
        <w:rPr>
          <w:sz w:val="28"/>
          <w:szCs w:val="28"/>
          <w:lang w:val="en-US"/>
        </w:rPr>
        <w:t xml:space="preserve"> </w:t>
      </w:r>
      <w:r w:rsidR="009F23C8">
        <w:rPr>
          <w:rFonts w:asciiTheme="majorHAnsi" w:hAnsiTheme="majorHAnsi" w:cstheme="majorHAnsi"/>
          <w:sz w:val="26"/>
          <w:szCs w:val="26"/>
          <w:lang w:val="en-US"/>
        </w:rPr>
        <w:t>The classical software lifecycle models the software development as a step-by-step</w:t>
      </w:r>
      <w:r w:rsidR="009F23C8">
        <w:rPr>
          <w:rFonts w:asciiTheme="majorHAnsi" w:hAnsiTheme="majorHAnsi" w:cstheme="majorHAnsi"/>
          <w:sz w:val="26"/>
          <w:szCs w:val="26"/>
          <w:lang w:val="en-US"/>
        </w:rPr>
        <w:br/>
        <w:t>‘’waterfall” between the various development phases.</w:t>
      </w:r>
    </w:p>
    <w:p w14:paraId="06D24493" w14:textId="77777777" w:rsidR="009F23C8" w:rsidRDefault="009F23C8" w:rsidP="00376D3C">
      <w:pPr>
        <w:pStyle w:val="ListParagraph"/>
        <w:numPr>
          <w:ilvl w:val="0"/>
          <w:numId w:val="33"/>
        </w:numPr>
        <w:rPr>
          <w:rFonts w:asciiTheme="majorHAnsi" w:hAnsiTheme="majorHAnsi" w:cstheme="majorHAnsi"/>
          <w:sz w:val="26"/>
          <w:szCs w:val="26"/>
          <w:lang w:val="en-US"/>
        </w:rPr>
      </w:pPr>
      <w:r>
        <w:rPr>
          <w:rFonts w:asciiTheme="majorHAnsi" w:hAnsiTheme="majorHAnsi" w:cstheme="majorHAnsi"/>
          <w:sz w:val="26"/>
          <w:szCs w:val="26"/>
          <w:lang w:val="en-US"/>
        </w:rPr>
        <w:t>The waterfall is unrealistic for many reasons,</w:t>
      </w:r>
    </w:p>
    <w:p w14:paraId="33EC36D6" w14:textId="3A19B219" w:rsidR="009F23C8" w:rsidRDefault="009F23C8" w:rsidP="00376D3C">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especially:</w:t>
      </w:r>
    </w:p>
    <w:p w14:paraId="63D37625" w14:textId="70746DC3" w:rsidR="009F23C8" w:rsidRDefault="009F23C8" w:rsidP="00376D3C">
      <w:pPr>
        <w:pStyle w:val="ListParagraph"/>
        <w:numPr>
          <w:ilvl w:val="0"/>
          <w:numId w:val="33"/>
        </w:numPr>
        <w:rPr>
          <w:rFonts w:asciiTheme="majorHAnsi" w:hAnsiTheme="majorHAnsi" w:cstheme="majorHAnsi"/>
          <w:sz w:val="26"/>
          <w:szCs w:val="26"/>
          <w:lang w:val="en-US"/>
        </w:rPr>
      </w:pPr>
      <w:r>
        <w:rPr>
          <w:rFonts w:asciiTheme="majorHAnsi" w:hAnsiTheme="majorHAnsi" w:cstheme="majorHAnsi"/>
          <w:sz w:val="26"/>
          <w:szCs w:val="26"/>
          <w:lang w:val="en-US"/>
        </w:rPr>
        <w:t xml:space="preserve">Requirements must be ‘’frozen" to early in the life cycle </w:t>
      </w:r>
    </w:p>
    <w:p w14:paraId="3DA3CEAC" w14:textId="079DB1E0" w:rsidR="009F23C8" w:rsidRPr="009F23C8" w:rsidRDefault="009F23C8" w:rsidP="00376D3C">
      <w:pPr>
        <w:pStyle w:val="ListParagraph"/>
        <w:numPr>
          <w:ilvl w:val="0"/>
          <w:numId w:val="33"/>
        </w:numPr>
        <w:rPr>
          <w:rFonts w:asciiTheme="majorHAnsi" w:hAnsiTheme="majorHAnsi" w:cstheme="majorHAnsi"/>
          <w:sz w:val="26"/>
          <w:szCs w:val="26"/>
          <w:lang w:val="en-US"/>
        </w:rPr>
      </w:pPr>
      <w:r>
        <w:rPr>
          <w:rFonts w:asciiTheme="majorHAnsi" w:hAnsiTheme="majorHAnsi" w:cstheme="majorHAnsi"/>
          <w:sz w:val="26"/>
          <w:szCs w:val="26"/>
          <w:lang w:val="en-US"/>
        </w:rPr>
        <w:t>Requirements are validated too late</w:t>
      </w:r>
    </w:p>
    <w:p w14:paraId="6BE42FE1" w14:textId="6C928361" w:rsidR="009F23C8" w:rsidRDefault="009F23C8" w:rsidP="00376D3C">
      <w:pPr>
        <w:rPr>
          <w:sz w:val="28"/>
          <w:szCs w:val="28"/>
          <w:lang w:val="en-US"/>
        </w:rPr>
      </w:pPr>
      <w:r w:rsidRPr="00C500CE">
        <w:rPr>
          <w:rFonts w:ascii="Times New Roman" w:hAnsi="Times New Roman"/>
          <w:noProof/>
          <w:sz w:val="28"/>
          <w:lang w:val="en-US"/>
          <w:rPrChange w:id="244" w:author="priyanshu" w:date="2023-06-24T22:10:00Z">
            <w:rPr>
              <w:noProof/>
              <w:sz w:val="28"/>
              <w:lang w:val="en-US"/>
            </w:rPr>
          </w:rPrChange>
        </w:rPr>
        <mc:AlternateContent>
          <mc:Choice Requires="wps">
            <w:drawing>
              <wp:anchor distT="0" distB="0" distL="114300" distR="114300" simplePos="0" relativeHeight="251662336" behindDoc="0" locked="0" layoutInCell="1" allowOverlap="1" wp14:anchorId="45C907BF" wp14:editId="70507560">
                <wp:simplePos x="0" y="0"/>
                <wp:positionH relativeFrom="column">
                  <wp:posOffset>2840478</wp:posOffset>
                </wp:positionH>
                <wp:positionV relativeFrom="paragraph">
                  <wp:posOffset>60959</wp:posOffset>
                </wp:positionV>
                <wp:extent cx="2450438" cy="3745149"/>
                <wp:effectExtent l="0" t="0" r="26670" b="27305"/>
                <wp:wrapNone/>
                <wp:docPr id="6" name="Text Box 6"/>
                <wp:cNvGraphicFramePr/>
                <a:graphic xmlns:a="http://schemas.openxmlformats.org/drawingml/2006/main">
                  <a:graphicData uri="http://schemas.microsoft.com/office/word/2010/wordprocessingShape">
                    <wps:wsp>
                      <wps:cNvSpPr txBox="1"/>
                      <wps:spPr>
                        <a:xfrm>
                          <a:off x="0" y="0"/>
                          <a:ext cx="2450438" cy="3745149"/>
                        </a:xfrm>
                        <a:prstGeom prst="rect">
                          <a:avLst/>
                        </a:prstGeom>
                        <a:solidFill>
                          <a:schemeClr val="lt1"/>
                        </a:solidFill>
                        <a:ln w="6350">
                          <a:solidFill>
                            <a:prstClr val="black"/>
                          </a:solidFill>
                        </a:ln>
                      </wps:spPr>
                      <wps:txbx>
                        <w:txbxContent>
                          <w:p w14:paraId="38655461" w14:textId="77777777" w:rsidR="007D1A83" w:rsidRDefault="004A51A7" w:rsidP="007D1A83">
                            <w:pPr>
                              <w:jc w:val="center"/>
                              <w:rPr>
                                <w:sz w:val="28"/>
                                <w:szCs w:val="28"/>
                                <w:u w:val="single"/>
                                <w:lang w:val="en-US"/>
                              </w:rPr>
                            </w:pPr>
                            <w:r w:rsidRPr="007D1A83">
                              <w:rPr>
                                <w:sz w:val="28"/>
                                <w:szCs w:val="28"/>
                                <w:u w:val="single"/>
                                <w:lang w:val="en-US"/>
                              </w:rPr>
                              <w:t>Disadvant</w:t>
                            </w:r>
                            <w:r w:rsidR="007D1A83" w:rsidRPr="007D1A83">
                              <w:rPr>
                                <w:sz w:val="28"/>
                                <w:szCs w:val="28"/>
                                <w:u w:val="single"/>
                                <w:lang w:val="en-US"/>
                              </w:rPr>
                              <w:t>ages</w:t>
                            </w:r>
                          </w:p>
                          <w:p w14:paraId="46D4C11C" w14:textId="527EAD2C" w:rsidR="007D1A83" w:rsidRPr="00C500CE" w:rsidRDefault="007D1A83" w:rsidP="007D1A83">
                            <w:pPr>
                              <w:rPr>
                                <w:rFonts w:asciiTheme="majorHAnsi" w:hAnsiTheme="majorHAnsi"/>
                                <w:sz w:val="26"/>
                                <w:lang w:val="en-US"/>
                                <w:rPrChange w:id="245" w:author="priyanshu" w:date="2023-06-24T22:10:00Z">
                                  <w:rPr>
                                    <w:sz w:val="28"/>
                                    <w:lang w:val="en-US"/>
                                  </w:rPr>
                                </w:rPrChange>
                              </w:rPr>
                            </w:pPr>
                            <w:r w:rsidRPr="00C500CE">
                              <w:rPr>
                                <w:rFonts w:asciiTheme="majorHAnsi" w:hAnsiTheme="majorHAnsi"/>
                                <w:sz w:val="26"/>
                                <w:lang w:val="en-US"/>
                                <w:rPrChange w:id="246" w:author="priyanshu" w:date="2023-06-24T22:10:00Z">
                                  <w:rPr>
                                    <w:sz w:val="28"/>
                                    <w:lang w:val="en-US"/>
                                  </w:rPr>
                                </w:rPrChange>
                              </w:rPr>
                              <w:t>1.error can be fixed only during the phase</w:t>
                            </w:r>
                          </w:p>
                          <w:p w14:paraId="60C65E01" w14:textId="5D2AF2C8" w:rsidR="007D1A83" w:rsidRPr="00C500CE" w:rsidRDefault="00B10248" w:rsidP="007D1A83">
                            <w:pPr>
                              <w:rPr>
                                <w:rFonts w:asciiTheme="majorHAnsi" w:hAnsiTheme="majorHAnsi"/>
                                <w:sz w:val="26"/>
                                <w:lang w:val="en-US"/>
                                <w:rPrChange w:id="247" w:author="priyanshu" w:date="2023-06-24T22:10:00Z">
                                  <w:rPr>
                                    <w:sz w:val="28"/>
                                    <w:lang w:val="en-US"/>
                                  </w:rPr>
                                </w:rPrChange>
                              </w:rPr>
                            </w:pPr>
                            <w:ins w:id="248" w:author="priyanshu" w:date="2023-06-24T22:10:00Z">
                              <w:r>
                                <w:rPr>
                                  <w:rFonts w:asciiTheme="majorHAnsi" w:hAnsiTheme="majorHAnsi" w:cstheme="majorHAnsi"/>
                                  <w:sz w:val="26"/>
                                  <w:szCs w:val="26"/>
                                  <w:lang w:val="en-US"/>
                                </w:rPr>
                                <w:br/>
                              </w:r>
                            </w:ins>
                            <w:r w:rsidR="007D1A83" w:rsidRPr="00C500CE">
                              <w:rPr>
                                <w:rFonts w:asciiTheme="majorHAnsi" w:hAnsiTheme="majorHAnsi"/>
                                <w:sz w:val="26"/>
                                <w:lang w:val="en-US"/>
                                <w:rPrChange w:id="249" w:author="priyanshu" w:date="2023-06-24T22:10:00Z">
                                  <w:rPr>
                                    <w:sz w:val="28"/>
                                    <w:lang w:val="en-US"/>
                                  </w:rPr>
                                </w:rPrChange>
                              </w:rPr>
                              <w:t xml:space="preserve">2.it is not desirable for complex project where requirement changes frequently </w:t>
                            </w:r>
                          </w:p>
                          <w:p w14:paraId="2832D6E2" w14:textId="5738F17D" w:rsidR="007D1A83" w:rsidRPr="00C500CE" w:rsidRDefault="00233DB4" w:rsidP="007D1A83">
                            <w:pPr>
                              <w:rPr>
                                <w:rFonts w:asciiTheme="majorHAnsi" w:hAnsiTheme="majorHAnsi"/>
                                <w:sz w:val="26"/>
                                <w:lang w:val="en-US"/>
                                <w:rPrChange w:id="250" w:author="priyanshu" w:date="2023-06-24T22:10:00Z">
                                  <w:rPr>
                                    <w:sz w:val="28"/>
                                    <w:lang w:val="en-US"/>
                                  </w:rPr>
                                </w:rPrChange>
                              </w:rPr>
                            </w:pPr>
                            <w:r w:rsidRPr="00C500CE">
                              <w:rPr>
                                <w:rFonts w:asciiTheme="majorHAnsi" w:hAnsiTheme="majorHAnsi"/>
                                <w:sz w:val="26"/>
                                <w:lang w:val="en-US"/>
                                <w:rPrChange w:id="251" w:author="priyanshu" w:date="2023-06-24T22:10:00Z">
                                  <w:rPr>
                                    <w:sz w:val="28"/>
                                    <w:lang w:val="en-US"/>
                                  </w:rPr>
                                </w:rPrChange>
                              </w:rPr>
                              <w:t xml:space="preserve">3.testing period comes quite late in the developmental process </w:t>
                            </w:r>
                          </w:p>
                          <w:p w14:paraId="0029BD34" w14:textId="3F169BFB" w:rsidR="00233DB4" w:rsidRPr="00C500CE" w:rsidRDefault="00B10248" w:rsidP="007D1A83">
                            <w:pPr>
                              <w:rPr>
                                <w:rFonts w:asciiTheme="majorHAnsi" w:hAnsiTheme="majorHAnsi"/>
                                <w:sz w:val="26"/>
                                <w:lang w:val="en-US"/>
                                <w:rPrChange w:id="252" w:author="priyanshu" w:date="2023-06-24T22:10:00Z">
                                  <w:rPr>
                                    <w:sz w:val="28"/>
                                    <w:lang w:val="en-US"/>
                                  </w:rPr>
                                </w:rPrChange>
                              </w:rPr>
                            </w:pPr>
                            <w:ins w:id="253" w:author="priyanshu" w:date="2023-06-24T22:10:00Z">
                              <w:r>
                                <w:rPr>
                                  <w:rFonts w:asciiTheme="majorHAnsi" w:hAnsiTheme="majorHAnsi" w:cstheme="majorHAnsi"/>
                                  <w:sz w:val="26"/>
                                  <w:szCs w:val="26"/>
                                  <w:lang w:val="en-US"/>
                                </w:rPr>
                                <w:br/>
                              </w:r>
                              <w:r>
                                <w:rPr>
                                  <w:rFonts w:asciiTheme="majorHAnsi" w:hAnsiTheme="majorHAnsi" w:cstheme="majorHAnsi"/>
                                  <w:sz w:val="26"/>
                                  <w:szCs w:val="26"/>
                                  <w:lang w:val="en-US"/>
                                </w:rPr>
                                <w:br/>
                              </w:r>
                            </w:ins>
                            <w:r w:rsidR="00233DB4" w:rsidRPr="00C500CE">
                              <w:rPr>
                                <w:rFonts w:asciiTheme="majorHAnsi" w:hAnsiTheme="majorHAnsi"/>
                                <w:sz w:val="26"/>
                                <w:lang w:val="en-US"/>
                                <w:rPrChange w:id="254" w:author="priyanshu" w:date="2023-06-24T22:10:00Z">
                                  <w:rPr>
                                    <w:sz w:val="28"/>
                                    <w:lang w:val="en-US"/>
                                  </w:rPr>
                                </w:rPrChange>
                              </w:rPr>
                              <w:t>4.documentation occupies a lot of time of developers and testers</w:t>
                            </w:r>
                          </w:p>
                          <w:p w14:paraId="283C1E44" w14:textId="77777777" w:rsidR="007D1A83" w:rsidRPr="00C500CE" w:rsidRDefault="007D1A83" w:rsidP="007D1A83">
                            <w:pPr>
                              <w:rPr>
                                <w:rFonts w:asciiTheme="majorHAnsi" w:hAnsiTheme="majorHAnsi"/>
                                <w:sz w:val="26"/>
                                <w:u w:val="single"/>
                                <w:lang w:val="en-US"/>
                                <w:rPrChange w:id="255" w:author="priyanshu" w:date="2023-06-24T22:10:00Z">
                                  <w:rPr>
                                    <w:sz w:val="28"/>
                                    <w:u w:val="single"/>
                                    <w:lang w:val="en-US"/>
                                  </w:rPr>
                                </w:rPrChange>
                              </w:rPr>
                            </w:pPr>
                          </w:p>
                          <w:p w14:paraId="34E94920" w14:textId="77777777" w:rsidR="007D1A83" w:rsidRDefault="007D1A83" w:rsidP="007D1A83">
                            <w:pPr>
                              <w:rPr>
                                <w:sz w:val="28"/>
                                <w:szCs w:val="28"/>
                                <w:u w:val="single"/>
                                <w:lang w:val="en-US"/>
                              </w:rPr>
                            </w:pPr>
                          </w:p>
                          <w:p w14:paraId="4821166D" w14:textId="77777777" w:rsidR="007D1A83" w:rsidRDefault="007D1A83" w:rsidP="007D1A83">
                            <w:pPr>
                              <w:jc w:val="center"/>
                              <w:rPr>
                                <w:sz w:val="28"/>
                                <w:szCs w:val="28"/>
                                <w:u w:val="single"/>
                                <w:lang w:val="en-US"/>
                              </w:rPr>
                            </w:pPr>
                          </w:p>
                          <w:p w14:paraId="41CA804B" w14:textId="77777777" w:rsidR="007D1A83" w:rsidRDefault="007D1A83" w:rsidP="007D1A83">
                            <w:pPr>
                              <w:rPr>
                                <w:sz w:val="28"/>
                                <w:szCs w:val="28"/>
                                <w:u w:val="single"/>
                                <w:lang w:val="en-US"/>
                              </w:rPr>
                            </w:pPr>
                          </w:p>
                          <w:p w14:paraId="2D2C4A83" w14:textId="77777777" w:rsidR="007D1A83" w:rsidRDefault="007D1A83" w:rsidP="007D1A83">
                            <w:pPr>
                              <w:rPr>
                                <w:sz w:val="28"/>
                                <w:szCs w:val="28"/>
                                <w:u w:val="single"/>
                                <w:lang w:val="en-US"/>
                              </w:rPr>
                            </w:pPr>
                          </w:p>
                          <w:p w14:paraId="2780230D" w14:textId="77777777" w:rsidR="007D1A83" w:rsidRDefault="007D1A83" w:rsidP="007D1A83">
                            <w:pPr>
                              <w:jc w:val="center"/>
                              <w:rPr>
                                <w:sz w:val="28"/>
                                <w:szCs w:val="28"/>
                                <w:u w:val="single"/>
                                <w:lang w:val="en-US"/>
                              </w:rPr>
                            </w:pPr>
                          </w:p>
                          <w:p w14:paraId="0F1F3E55" w14:textId="1733563D" w:rsidR="004A51A7" w:rsidRPr="007D1A83" w:rsidRDefault="007D1A83" w:rsidP="007D1A83">
                            <w:pPr>
                              <w:jc w:val="center"/>
                              <w:rPr>
                                <w:sz w:val="28"/>
                                <w:szCs w:val="28"/>
                                <w:u w:val="single"/>
                                <w:lang w:val="en-US"/>
                              </w:rPr>
                            </w:pPr>
                            <w:r>
                              <w:rPr>
                                <w:sz w:val="28"/>
                                <w:szCs w:val="28"/>
                                <w:u w:val="single"/>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907BF" id="Text Box 6" o:spid="_x0000_s1032" type="#_x0000_t202" style="position:absolute;margin-left:223.65pt;margin-top:4.8pt;width:192.95pt;height:29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" fillcolor="white [3201]" strokeweight=".5pt">
                <v:textbox>
                  <w:txbxContent>
                    <w:p w14:paraId="38655461" w14:textId="77777777" w:rsidR="007D1A83" w:rsidRDefault="004A51A7" w:rsidP="007D1A83">
                      <w:pPr>
                        <w:jc w:val="center"/>
                        <w:rPr>
                          <w:sz w:val="28"/>
                          <w:szCs w:val="28"/>
                          <w:u w:val="single"/>
                          <w:lang w:val="en-US"/>
                        </w:rPr>
                      </w:pPr>
                      <w:r w:rsidRPr="007D1A83">
                        <w:rPr>
                          <w:sz w:val="28"/>
                          <w:szCs w:val="28"/>
                          <w:u w:val="single"/>
                          <w:lang w:val="en-US"/>
                        </w:rPr>
                        <w:t>Disadvant</w:t>
                      </w:r>
                      <w:r w:rsidR="007D1A83" w:rsidRPr="007D1A83">
                        <w:rPr>
                          <w:sz w:val="28"/>
                          <w:szCs w:val="28"/>
                          <w:u w:val="single"/>
                          <w:lang w:val="en-US"/>
                        </w:rPr>
                        <w:t>ages</w:t>
                      </w:r>
                    </w:p>
                    <w:p w14:paraId="46D4C11C" w14:textId="527EAD2C" w:rsidR="007D1A83" w:rsidRPr="00C500CE" w:rsidRDefault="007D1A83" w:rsidP="007D1A83">
                      <w:pPr>
                        <w:rPr>
                          <w:rFonts w:asciiTheme="majorHAnsi" w:hAnsiTheme="majorHAnsi"/>
                          <w:sz w:val="26"/>
                          <w:lang w:val="en-US"/>
                          <w:rPrChange w:id="321" w:author="priyanshu" w:date="2023-06-24T22:10:00Z">
                            <w:rPr>
                              <w:sz w:val="28"/>
                              <w:lang w:val="en-US"/>
                            </w:rPr>
                          </w:rPrChange>
                        </w:rPr>
                      </w:pPr>
                      <w:r w:rsidRPr="00C500CE">
                        <w:rPr>
                          <w:rFonts w:asciiTheme="majorHAnsi" w:hAnsiTheme="majorHAnsi"/>
                          <w:sz w:val="26"/>
                          <w:lang w:val="en-US"/>
                          <w:rPrChange w:id="322" w:author="priyanshu" w:date="2023-06-24T22:10:00Z">
                            <w:rPr>
                              <w:sz w:val="28"/>
                              <w:lang w:val="en-US"/>
                            </w:rPr>
                          </w:rPrChange>
                        </w:rPr>
                        <w:t>1.error can be fixed only during the phase</w:t>
                      </w:r>
                    </w:p>
                    <w:p w14:paraId="60C65E01" w14:textId="5D2AF2C8" w:rsidR="007D1A83" w:rsidRPr="00C500CE" w:rsidRDefault="00B10248" w:rsidP="007D1A83">
                      <w:pPr>
                        <w:rPr>
                          <w:rFonts w:asciiTheme="majorHAnsi" w:hAnsiTheme="majorHAnsi"/>
                          <w:sz w:val="26"/>
                          <w:lang w:val="en-US"/>
                          <w:rPrChange w:id="323" w:author="priyanshu" w:date="2023-06-24T22:10:00Z">
                            <w:rPr>
                              <w:sz w:val="28"/>
                              <w:lang w:val="en-US"/>
                            </w:rPr>
                          </w:rPrChange>
                        </w:rPr>
                      </w:pPr>
                      <w:ins w:id="324" w:author="priyanshu" w:date="2023-06-24T22:10:00Z">
                        <w:r>
                          <w:rPr>
                            <w:rFonts w:asciiTheme="majorHAnsi" w:hAnsiTheme="majorHAnsi" w:cstheme="majorHAnsi"/>
                            <w:sz w:val="26"/>
                            <w:szCs w:val="26"/>
                            <w:lang w:val="en-US"/>
                          </w:rPr>
                          <w:br/>
                        </w:r>
                      </w:ins>
                      <w:r w:rsidR="007D1A83" w:rsidRPr="00C500CE">
                        <w:rPr>
                          <w:rFonts w:asciiTheme="majorHAnsi" w:hAnsiTheme="majorHAnsi"/>
                          <w:sz w:val="26"/>
                          <w:lang w:val="en-US"/>
                          <w:rPrChange w:id="325" w:author="priyanshu" w:date="2023-06-24T22:10:00Z">
                            <w:rPr>
                              <w:sz w:val="28"/>
                              <w:lang w:val="en-US"/>
                            </w:rPr>
                          </w:rPrChange>
                        </w:rPr>
                        <w:t xml:space="preserve">2.it is not desirable for complex project where requirement changes frequently </w:t>
                      </w:r>
                    </w:p>
                    <w:p w14:paraId="2832D6E2" w14:textId="5738F17D" w:rsidR="007D1A83" w:rsidRPr="00C500CE" w:rsidRDefault="00233DB4" w:rsidP="007D1A83">
                      <w:pPr>
                        <w:rPr>
                          <w:rFonts w:asciiTheme="majorHAnsi" w:hAnsiTheme="majorHAnsi"/>
                          <w:sz w:val="26"/>
                          <w:lang w:val="en-US"/>
                          <w:rPrChange w:id="326" w:author="priyanshu" w:date="2023-06-24T22:10:00Z">
                            <w:rPr>
                              <w:sz w:val="28"/>
                              <w:lang w:val="en-US"/>
                            </w:rPr>
                          </w:rPrChange>
                        </w:rPr>
                      </w:pPr>
                      <w:r w:rsidRPr="00C500CE">
                        <w:rPr>
                          <w:rFonts w:asciiTheme="majorHAnsi" w:hAnsiTheme="majorHAnsi"/>
                          <w:sz w:val="26"/>
                          <w:lang w:val="en-US"/>
                          <w:rPrChange w:id="327" w:author="priyanshu" w:date="2023-06-24T22:10:00Z">
                            <w:rPr>
                              <w:sz w:val="28"/>
                              <w:lang w:val="en-US"/>
                            </w:rPr>
                          </w:rPrChange>
                        </w:rPr>
                        <w:t xml:space="preserve">3.testing period comes quite late in the developmental process </w:t>
                      </w:r>
                    </w:p>
                    <w:p w14:paraId="0029BD34" w14:textId="3F169BFB" w:rsidR="00233DB4" w:rsidRPr="00C500CE" w:rsidRDefault="00B10248" w:rsidP="007D1A83">
                      <w:pPr>
                        <w:rPr>
                          <w:rFonts w:asciiTheme="majorHAnsi" w:hAnsiTheme="majorHAnsi"/>
                          <w:sz w:val="26"/>
                          <w:lang w:val="en-US"/>
                          <w:rPrChange w:id="328" w:author="priyanshu" w:date="2023-06-24T22:10:00Z">
                            <w:rPr>
                              <w:sz w:val="28"/>
                              <w:lang w:val="en-US"/>
                            </w:rPr>
                          </w:rPrChange>
                        </w:rPr>
                      </w:pPr>
                      <w:ins w:id="329" w:author="priyanshu" w:date="2023-06-24T22:10:00Z">
                        <w:r>
                          <w:rPr>
                            <w:rFonts w:asciiTheme="majorHAnsi" w:hAnsiTheme="majorHAnsi" w:cstheme="majorHAnsi"/>
                            <w:sz w:val="26"/>
                            <w:szCs w:val="26"/>
                            <w:lang w:val="en-US"/>
                          </w:rPr>
                          <w:br/>
                        </w:r>
                        <w:r>
                          <w:rPr>
                            <w:rFonts w:asciiTheme="majorHAnsi" w:hAnsiTheme="majorHAnsi" w:cstheme="majorHAnsi"/>
                            <w:sz w:val="26"/>
                            <w:szCs w:val="26"/>
                            <w:lang w:val="en-US"/>
                          </w:rPr>
                          <w:br/>
                        </w:r>
                      </w:ins>
                      <w:r w:rsidR="00233DB4" w:rsidRPr="00C500CE">
                        <w:rPr>
                          <w:rFonts w:asciiTheme="majorHAnsi" w:hAnsiTheme="majorHAnsi"/>
                          <w:sz w:val="26"/>
                          <w:lang w:val="en-US"/>
                          <w:rPrChange w:id="330" w:author="priyanshu" w:date="2023-06-24T22:10:00Z">
                            <w:rPr>
                              <w:sz w:val="28"/>
                              <w:lang w:val="en-US"/>
                            </w:rPr>
                          </w:rPrChange>
                        </w:rPr>
                        <w:t>4.documentation occupies a lot of time of developers and testers</w:t>
                      </w:r>
                    </w:p>
                    <w:p w14:paraId="283C1E44" w14:textId="77777777" w:rsidR="007D1A83" w:rsidRPr="00C500CE" w:rsidRDefault="007D1A83" w:rsidP="007D1A83">
                      <w:pPr>
                        <w:rPr>
                          <w:rFonts w:asciiTheme="majorHAnsi" w:hAnsiTheme="majorHAnsi"/>
                          <w:sz w:val="26"/>
                          <w:u w:val="single"/>
                          <w:lang w:val="en-US"/>
                          <w:rPrChange w:id="331" w:author="priyanshu" w:date="2023-06-24T22:10:00Z">
                            <w:rPr>
                              <w:sz w:val="28"/>
                              <w:u w:val="single"/>
                              <w:lang w:val="en-US"/>
                            </w:rPr>
                          </w:rPrChange>
                        </w:rPr>
                      </w:pPr>
                    </w:p>
                    <w:p w14:paraId="34E94920" w14:textId="77777777" w:rsidR="007D1A83" w:rsidRDefault="007D1A83" w:rsidP="007D1A83">
                      <w:pPr>
                        <w:rPr>
                          <w:sz w:val="28"/>
                          <w:szCs w:val="28"/>
                          <w:u w:val="single"/>
                          <w:lang w:val="en-US"/>
                        </w:rPr>
                      </w:pPr>
                    </w:p>
                    <w:p w14:paraId="4821166D" w14:textId="77777777" w:rsidR="007D1A83" w:rsidRDefault="007D1A83" w:rsidP="007D1A83">
                      <w:pPr>
                        <w:jc w:val="center"/>
                        <w:rPr>
                          <w:sz w:val="28"/>
                          <w:szCs w:val="28"/>
                          <w:u w:val="single"/>
                          <w:lang w:val="en-US"/>
                        </w:rPr>
                      </w:pPr>
                    </w:p>
                    <w:p w14:paraId="41CA804B" w14:textId="77777777" w:rsidR="007D1A83" w:rsidRDefault="007D1A83" w:rsidP="007D1A83">
                      <w:pPr>
                        <w:rPr>
                          <w:sz w:val="28"/>
                          <w:szCs w:val="28"/>
                          <w:u w:val="single"/>
                          <w:lang w:val="en-US"/>
                        </w:rPr>
                      </w:pPr>
                    </w:p>
                    <w:p w14:paraId="2D2C4A83" w14:textId="77777777" w:rsidR="007D1A83" w:rsidRDefault="007D1A83" w:rsidP="007D1A83">
                      <w:pPr>
                        <w:rPr>
                          <w:sz w:val="28"/>
                          <w:szCs w:val="28"/>
                          <w:u w:val="single"/>
                          <w:lang w:val="en-US"/>
                        </w:rPr>
                      </w:pPr>
                    </w:p>
                    <w:p w14:paraId="2780230D" w14:textId="77777777" w:rsidR="007D1A83" w:rsidRDefault="007D1A83" w:rsidP="007D1A83">
                      <w:pPr>
                        <w:jc w:val="center"/>
                        <w:rPr>
                          <w:sz w:val="28"/>
                          <w:szCs w:val="28"/>
                          <w:u w:val="single"/>
                          <w:lang w:val="en-US"/>
                        </w:rPr>
                      </w:pPr>
                    </w:p>
                    <w:p w14:paraId="0F1F3E55" w14:textId="1733563D" w:rsidR="004A51A7" w:rsidRPr="007D1A83" w:rsidRDefault="007D1A83" w:rsidP="007D1A83">
                      <w:pPr>
                        <w:jc w:val="center"/>
                        <w:rPr>
                          <w:sz w:val="28"/>
                          <w:szCs w:val="28"/>
                          <w:u w:val="single"/>
                          <w:lang w:val="en-US"/>
                        </w:rPr>
                      </w:pPr>
                      <w:r>
                        <w:rPr>
                          <w:sz w:val="28"/>
                          <w:szCs w:val="28"/>
                          <w:u w:val="single"/>
                          <w:lang w:val="en-US"/>
                        </w:rPr>
                        <w:br/>
                      </w:r>
                    </w:p>
                  </w:txbxContent>
                </v:textbox>
              </v:shape>
            </w:pict>
          </mc:Fallback>
        </mc:AlternateContent>
      </w:r>
      <w:r w:rsidRPr="00C500CE">
        <w:rPr>
          <w:rFonts w:ascii="Times New Roman" w:hAnsi="Times New Roman"/>
          <w:noProof/>
          <w:sz w:val="28"/>
          <w:lang w:val="en-US"/>
          <w:rPrChange w:id="256" w:author="priyanshu" w:date="2023-06-24T22:10:00Z">
            <w:rPr>
              <w:noProof/>
              <w:sz w:val="28"/>
              <w:lang w:val="en-US"/>
            </w:rPr>
          </w:rPrChange>
        </w:rPr>
        <mc:AlternateContent>
          <mc:Choice Requires="wps">
            <w:drawing>
              <wp:anchor distT="0" distB="0" distL="114300" distR="114300" simplePos="0" relativeHeight="251661312" behindDoc="0" locked="0" layoutInCell="1" allowOverlap="1" wp14:anchorId="3FA9C106" wp14:editId="30DAD864">
                <wp:simplePos x="0" y="0"/>
                <wp:positionH relativeFrom="column">
                  <wp:posOffset>262188</wp:posOffset>
                </wp:positionH>
                <wp:positionV relativeFrom="paragraph">
                  <wp:posOffset>66311</wp:posOffset>
                </wp:positionV>
                <wp:extent cx="2422188" cy="3754877"/>
                <wp:effectExtent l="0" t="0" r="16510" b="17145"/>
                <wp:wrapNone/>
                <wp:docPr id="5" name="Text Box 5"/>
                <wp:cNvGraphicFramePr/>
                <a:graphic xmlns:a="http://schemas.openxmlformats.org/drawingml/2006/main">
                  <a:graphicData uri="http://schemas.microsoft.com/office/word/2010/wordprocessingShape">
                    <wps:wsp>
                      <wps:cNvSpPr txBox="1"/>
                      <wps:spPr>
                        <a:xfrm>
                          <a:off x="0" y="0"/>
                          <a:ext cx="2422188" cy="3754877"/>
                        </a:xfrm>
                        <a:prstGeom prst="rect">
                          <a:avLst/>
                        </a:prstGeom>
                        <a:solidFill>
                          <a:schemeClr val="lt1"/>
                        </a:solidFill>
                        <a:ln w="6350">
                          <a:solidFill>
                            <a:prstClr val="black"/>
                          </a:solidFill>
                        </a:ln>
                      </wps:spPr>
                      <wps:txbx>
                        <w:txbxContent>
                          <w:p w14:paraId="78973888" w14:textId="473441C0" w:rsidR="007D1A83" w:rsidRDefault="004A51A7" w:rsidP="007D1A83">
                            <w:pPr>
                              <w:jc w:val="center"/>
                              <w:rPr>
                                <w:sz w:val="28"/>
                                <w:szCs w:val="28"/>
                                <w:u w:val="single"/>
                                <w:lang w:val="en-US"/>
                              </w:rPr>
                            </w:pPr>
                            <w:r w:rsidRPr="007D1A83">
                              <w:rPr>
                                <w:sz w:val="28"/>
                                <w:szCs w:val="28"/>
                                <w:u w:val="single"/>
                                <w:lang w:val="en-US"/>
                              </w:rPr>
                              <w:t>Advantages</w:t>
                            </w:r>
                          </w:p>
                          <w:p w14:paraId="04059B49" w14:textId="0B7742EA" w:rsidR="007D1A83" w:rsidRPr="00C500CE" w:rsidRDefault="007D1A83" w:rsidP="007D1A83">
                            <w:pPr>
                              <w:rPr>
                                <w:rFonts w:asciiTheme="majorHAnsi" w:hAnsiTheme="majorHAnsi"/>
                                <w:sz w:val="26"/>
                                <w:lang w:val="en-US"/>
                                <w:rPrChange w:id="257" w:author="priyanshu" w:date="2023-06-24T22:10:00Z">
                                  <w:rPr>
                                    <w:sz w:val="28"/>
                                    <w:lang w:val="en-US"/>
                                  </w:rPr>
                                </w:rPrChange>
                              </w:rPr>
                            </w:pPr>
                            <w:r w:rsidRPr="00C500CE">
                              <w:rPr>
                                <w:rFonts w:asciiTheme="majorHAnsi" w:hAnsiTheme="majorHAnsi"/>
                                <w:sz w:val="26"/>
                                <w:lang w:val="en-US"/>
                                <w:rPrChange w:id="258" w:author="priyanshu" w:date="2023-06-24T22:10:00Z">
                                  <w:rPr>
                                    <w:sz w:val="28"/>
                                    <w:lang w:val="en-US"/>
                                  </w:rPr>
                                </w:rPrChange>
                              </w:rPr>
                              <w:t>1.before the next phase of development each phase must be completed</w:t>
                            </w:r>
                          </w:p>
                          <w:p w14:paraId="794ECF1D" w14:textId="6DBE6272" w:rsidR="007D1A83" w:rsidRPr="00C500CE" w:rsidRDefault="007D1A83" w:rsidP="007D1A83">
                            <w:pPr>
                              <w:rPr>
                                <w:rFonts w:asciiTheme="majorHAnsi" w:hAnsiTheme="majorHAnsi"/>
                                <w:sz w:val="26"/>
                                <w:lang w:val="en-US"/>
                                <w:rPrChange w:id="259" w:author="priyanshu" w:date="2023-06-24T22:10:00Z">
                                  <w:rPr>
                                    <w:sz w:val="28"/>
                                    <w:lang w:val="en-US"/>
                                  </w:rPr>
                                </w:rPrChange>
                              </w:rPr>
                            </w:pPr>
                            <w:r w:rsidRPr="00C500CE">
                              <w:rPr>
                                <w:rFonts w:asciiTheme="majorHAnsi" w:hAnsiTheme="majorHAnsi"/>
                                <w:sz w:val="26"/>
                                <w:lang w:val="en-US"/>
                                <w:rPrChange w:id="260" w:author="priyanshu" w:date="2023-06-24T22:10:00Z">
                                  <w:rPr>
                                    <w:sz w:val="28"/>
                                    <w:lang w:val="en-US"/>
                                  </w:rPr>
                                </w:rPrChange>
                              </w:rPr>
                              <w:t>2.suited for sma</w:t>
                            </w:r>
                            <w:r w:rsidR="00233DB4" w:rsidRPr="00C500CE">
                              <w:rPr>
                                <w:rFonts w:asciiTheme="majorHAnsi" w:hAnsiTheme="majorHAnsi"/>
                                <w:sz w:val="26"/>
                                <w:lang w:val="en-US"/>
                                <w:rPrChange w:id="261" w:author="priyanshu" w:date="2023-06-24T22:10:00Z">
                                  <w:rPr>
                                    <w:sz w:val="28"/>
                                    <w:lang w:val="en-US"/>
                                  </w:rPr>
                                </w:rPrChange>
                              </w:rPr>
                              <w:t>ller projects where requirements are well defined</w:t>
                            </w:r>
                          </w:p>
                          <w:p w14:paraId="6497A067" w14:textId="5DB1A4D8" w:rsidR="007D1A83" w:rsidRPr="00C500CE" w:rsidRDefault="00233DB4" w:rsidP="007D1A83">
                            <w:pPr>
                              <w:rPr>
                                <w:rFonts w:asciiTheme="majorHAnsi" w:hAnsiTheme="majorHAnsi"/>
                                <w:sz w:val="26"/>
                                <w:lang w:val="en-US"/>
                                <w:rPrChange w:id="262" w:author="priyanshu" w:date="2023-06-24T22:10:00Z">
                                  <w:rPr>
                                    <w:sz w:val="28"/>
                                    <w:lang w:val="en-US"/>
                                  </w:rPr>
                                </w:rPrChange>
                              </w:rPr>
                            </w:pPr>
                            <w:r w:rsidRPr="00C500CE">
                              <w:rPr>
                                <w:rFonts w:asciiTheme="majorHAnsi" w:hAnsiTheme="majorHAnsi"/>
                                <w:sz w:val="26"/>
                                <w:lang w:val="en-US"/>
                                <w:rPrChange w:id="263" w:author="priyanshu" w:date="2023-06-24T22:10:00Z">
                                  <w:rPr>
                                    <w:sz w:val="28"/>
                                    <w:lang w:val="en-US"/>
                                  </w:rPr>
                                </w:rPrChange>
                              </w:rPr>
                              <w:t xml:space="preserve">3.they should perform quality assurance test (verification and validation) before completing each stage </w:t>
                            </w:r>
                          </w:p>
                          <w:p w14:paraId="030DCE1C" w14:textId="1611E6D2" w:rsidR="00233DB4" w:rsidRPr="00C500CE" w:rsidRDefault="00233DB4" w:rsidP="007D1A83">
                            <w:pPr>
                              <w:rPr>
                                <w:rFonts w:asciiTheme="majorHAnsi" w:hAnsiTheme="majorHAnsi"/>
                                <w:sz w:val="26"/>
                                <w:u w:val="single"/>
                                <w:lang w:val="en-US"/>
                                <w:rPrChange w:id="264" w:author="priyanshu" w:date="2023-06-24T22:10:00Z">
                                  <w:rPr>
                                    <w:sz w:val="28"/>
                                    <w:u w:val="single"/>
                                    <w:lang w:val="en-US"/>
                                  </w:rPr>
                                </w:rPrChange>
                              </w:rPr>
                            </w:pPr>
                            <w:r w:rsidRPr="00C500CE">
                              <w:rPr>
                                <w:rFonts w:asciiTheme="majorHAnsi" w:hAnsiTheme="majorHAnsi"/>
                                <w:sz w:val="26"/>
                                <w:lang w:val="en-US"/>
                                <w:rPrChange w:id="265" w:author="priyanshu" w:date="2023-06-24T22:10:00Z">
                                  <w:rPr>
                                    <w:sz w:val="28"/>
                                    <w:lang w:val="en-US"/>
                                  </w:rPr>
                                </w:rPrChange>
                              </w:rPr>
                              <w:t>4.elaborate documentation is done at every phase of the software’s development cycle</w:t>
                            </w:r>
                          </w:p>
                          <w:p w14:paraId="77620C7A" w14:textId="078596AA" w:rsidR="007D1A83" w:rsidRDefault="007D1A83" w:rsidP="007D1A83">
                            <w:pPr>
                              <w:jc w:val="center"/>
                              <w:rPr>
                                <w:sz w:val="28"/>
                                <w:szCs w:val="28"/>
                                <w:u w:val="single"/>
                                <w:lang w:val="en-US"/>
                              </w:rPr>
                            </w:pPr>
                          </w:p>
                          <w:p w14:paraId="2AF1B26E" w14:textId="1556E20E" w:rsidR="007D1A83" w:rsidRDefault="007D1A83" w:rsidP="007D1A83">
                            <w:pPr>
                              <w:jc w:val="center"/>
                              <w:rPr>
                                <w:sz w:val="28"/>
                                <w:szCs w:val="28"/>
                                <w:u w:val="single"/>
                                <w:lang w:val="en-US"/>
                              </w:rPr>
                            </w:pPr>
                          </w:p>
                          <w:p w14:paraId="412B007D" w14:textId="29BE873D" w:rsidR="007D1A83" w:rsidRDefault="007D1A83" w:rsidP="007D1A83">
                            <w:pPr>
                              <w:jc w:val="center"/>
                              <w:rPr>
                                <w:sz w:val="28"/>
                                <w:szCs w:val="28"/>
                                <w:u w:val="single"/>
                                <w:lang w:val="en-US"/>
                              </w:rPr>
                            </w:pPr>
                          </w:p>
                          <w:p w14:paraId="0D57021C" w14:textId="5DF8A291" w:rsidR="007D1A83" w:rsidRDefault="007D1A83" w:rsidP="007D1A83">
                            <w:pPr>
                              <w:jc w:val="center"/>
                              <w:rPr>
                                <w:sz w:val="28"/>
                                <w:szCs w:val="28"/>
                                <w:u w:val="single"/>
                                <w:lang w:val="en-US"/>
                              </w:rPr>
                            </w:pPr>
                          </w:p>
                          <w:p w14:paraId="26818FEF" w14:textId="77777777" w:rsidR="007D1A83" w:rsidRPr="007D1A83" w:rsidRDefault="007D1A83" w:rsidP="007D1A83">
                            <w:pPr>
                              <w:jc w:val="center"/>
                              <w:rPr>
                                <w:sz w:val="28"/>
                                <w:szCs w:val="28"/>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9C106" id="Text Box 5" o:spid="_x0000_s1033" type="#_x0000_t202" style="position:absolute;margin-left:20.65pt;margin-top:5.2pt;width:190.7pt;height:29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" fillcolor="white [3201]" strokeweight=".5pt">
                <v:textbox>
                  <w:txbxContent>
                    <w:p w14:paraId="78973888" w14:textId="473441C0" w:rsidR="007D1A83" w:rsidRDefault="004A51A7" w:rsidP="007D1A83">
                      <w:pPr>
                        <w:jc w:val="center"/>
                        <w:rPr>
                          <w:sz w:val="28"/>
                          <w:szCs w:val="28"/>
                          <w:u w:val="single"/>
                          <w:lang w:val="en-US"/>
                        </w:rPr>
                      </w:pPr>
                      <w:r w:rsidRPr="007D1A83">
                        <w:rPr>
                          <w:sz w:val="28"/>
                          <w:szCs w:val="28"/>
                          <w:u w:val="single"/>
                          <w:lang w:val="en-US"/>
                        </w:rPr>
                        <w:t>Advantages</w:t>
                      </w:r>
                    </w:p>
                    <w:p w14:paraId="04059B49" w14:textId="0B7742EA" w:rsidR="007D1A83" w:rsidRPr="00C500CE" w:rsidRDefault="007D1A83" w:rsidP="007D1A83">
                      <w:pPr>
                        <w:rPr>
                          <w:rFonts w:asciiTheme="majorHAnsi" w:hAnsiTheme="majorHAnsi"/>
                          <w:sz w:val="26"/>
                          <w:lang w:val="en-US"/>
                          <w:rPrChange w:id="342" w:author="priyanshu" w:date="2023-06-24T22:10:00Z">
                            <w:rPr>
                              <w:sz w:val="28"/>
                              <w:lang w:val="en-US"/>
                            </w:rPr>
                          </w:rPrChange>
                        </w:rPr>
                      </w:pPr>
                      <w:r w:rsidRPr="00C500CE">
                        <w:rPr>
                          <w:rFonts w:asciiTheme="majorHAnsi" w:hAnsiTheme="majorHAnsi"/>
                          <w:sz w:val="26"/>
                          <w:lang w:val="en-US"/>
                          <w:rPrChange w:id="343" w:author="priyanshu" w:date="2023-06-24T22:10:00Z">
                            <w:rPr>
                              <w:sz w:val="28"/>
                              <w:lang w:val="en-US"/>
                            </w:rPr>
                          </w:rPrChange>
                        </w:rPr>
                        <w:t>1.before the next phase of development each phase must be completed</w:t>
                      </w:r>
                    </w:p>
                    <w:p w14:paraId="794ECF1D" w14:textId="6DBE6272" w:rsidR="007D1A83" w:rsidRPr="00C500CE" w:rsidRDefault="007D1A83" w:rsidP="007D1A83">
                      <w:pPr>
                        <w:rPr>
                          <w:rFonts w:asciiTheme="majorHAnsi" w:hAnsiTheme="majorHAnsi"/>
                          <w:sz w:val="26"/>
                          <w:lang w:val="en-US"/>
                          <w:rPrChange w:id="344" w:author="priyanshu" w:date="2023-06-24T22:10:00Z">
                            <w:rPr>
                              <w:sz w:val="28"/>
                              <w:lang w:val="en-US"/>
                            </w:rPr>
                          </w:rPrChange>
                        </w:rPr>
                      </w:pPr>
                      <w:r w:rsidRPr="00C500CE">
                        <w:rPr>
                          <w:rFonts w:asciiTheme="majorHAnsi" w:hAnsiTheme="majorHAnsi"/>
                          <w:sz w:val="26"/>
                          <w:lang w:val="en-US"/>
                          <w:rPrChange w:id="345" w:author="priyanshu" w:date="2023-06-24T22:10:00Z">
                            <w:rPr>
                              <w:sz w:val="28"/>
                              <w:lang w:val="en-US"/>
                            </w:rPr>
                          </w:rPrChange>
                        </w:rPr>
                        <w:t>2.suited for sma</w:t>
                      </w:r>
                      <w:r w:rsidR="00233DB4" w:rsidRPr="00C500CE">
                        <w:rPr>
                          <w:rFonts w:asciiTheme="majorHAnsi" w:hAnsiTheme="majorHAnsi"/>
                          <w:sz w:val="26"/>
                          <w:lang w:val="en-US"/>
                          <w:rPrChange w:id="346" w:author="priyanshu" w:date="2023-06-24T22:10:00Z">
                            <w:rPr>
                              <w:sz w:val="28"/>
                              <w:lang w:val="en-US"/>
                            </w:rPr>
                          </w:rPrChange>
                        </w:rPr>
                        <w:t>ller projects where requirements are well defined</w:t>
                      </w:r>
                    </w:p>
                    <w:p w14:paraId="6497A067" w14:textId="5DB1A4D8" w:rsidR="007D1A83" w:rsidRPr="00C500CE" w:rsidRDefault="00233DB4" w:rsidP="007D1A83">
                      <w:pPr>
                        <w:rPr>
                          <w:rFonts w:asciiTheme="majorHAnsi" w:hAnsiTheme="majorHAnsi"/>
                          <w:sz w:val="26"/>
                          <w:lang w:val="en-US"/>
                          <w:rPrChange w:id="347" w:author="priyanshu" w:date="2023-06-24T22:10:00Z">
                            <w:rPr>
                              <w:sz w:val="28"/>
                              <w:lang w:val="en-US"/>
                            </w:rPr>
                          </w:rPrChange>
                        </w:rPr>
                      </w:pPr>
                      <w:r w:rsidRPr="00C500CE">
                        <w:rPr>
                          <w:rFonts w:asciiTheme="majorHAnsi" w:hAnsiTheme="majorHAnsi"/>
                          <w:sz w:val="26"/>
                          <w:lang w:val="en-US"/>
                          <w:rPrChange w:id="348" w:author="priyanshu" w:date="2023-06-24T22:10:00Z">
                            <w:rPr>
                              <w:sz w:val="28"/>
                              <w:lang w:val="en-US"/>
                            </w:rPr>
                          </w:rPrChange>
                        </w:rPr>
                        <w:t xml:space="preserve">3.they should perform quality assurance test (verification and validation) before completing each stage </w:t>
                      </w:r>
                    </w:p>
                    <w:p w14:paraId="030DCE1C" w14:textId="1611E6D2" w:rsidR="00233DB4" w:rsidRPr="00C500CE" w:rsidRDefault="00233DB4" w:rsidP="007D1A83">
                      <w:pPr>
                        <w:rPr>
                          <w:rFonts w:asciiTheme="majorHAnsi" w:hAnsiTheme="majorHAnsi"/>
                          <w:sz w:val="26"/>
                          <w:u w:val="single"/>
                          <w:lang w:val="en-US"/>
                          <w:rPrChange w:id="349" w:author="priyanshu" w:date="2023-06-24T22:10:00Z">
                            <w:rPr>
                              <w:sz w:val="28"/>
                              <w:u w:val="single"/>
                              <w:lang w:val="en-US"/>
                            </w:rPr>
                          </w:rPrChange>
                        </w:rPr>
                      </w:pPr>
                      <w:r w:rsidRPr="00C500CE">
                        <w:rPr>
                          <w:rFonts w:asciiTheme="majorHAnsi" w:hAnsiTheme="majorHAnsi"/>
                          <w:sz w:val="26"/>
                          <w:lang w:val="en-US"/>
                          <w:rPrChange w:id="350" w:author="priyanshu" w:date="2023-06-24T22:10:00Z">
                            <w:rPr>
                              <w:sz w:val="28"/>
                              <w:lang w:val="en-US"/>
                            </w:rPr>
                          </w:rPrChange>
                        </w:rPr>
                        <w:t>4.elaborate documentation is done at every phase of the software’s development cycle</w:t>
                      </w:r>
                    </w:p>
                    <w:p w14:paraId="77620C7A" w14:textId="078596AA" w:rsidR="007D1A83" w:rsidRDefault="007D1A83" w:rsidP="007D1A83">
                      <w:pPr>
                        <w:jc w:val="center"/>
                        <w:rPr>
                          <w:sz w:val="28"/>
                          <w:szCs w:val="28"/>
                          <w:u w:val="single"/>
                          <w:lang w:val="en-US"/>
                        </w:rPr>
                      </w:pPr>
                    </w:p>
                    <w:p w14:paraId="2AF1B26E" w14:textId="1556E20E" w:rsidR="007D1A83" w:rsidRDefault="007D1A83" w:rsidP="007D1A83">
                      <w:pPr>
                        <w:jc w:val="center"/>
                        <w:rPr>
                          <w:sz w:val="28"/>
                          <w:szCs w:val="28"/>
                          <w:u w:val="single"/>
                          <w:lang w:val="en-US"/>
                        </w:rPr>
                      </w:pPr>
                    </w:p>
                    <w:p w14:paraId="412B007D" w14:textId="29BE873D" w:rsidR="007D1A83" w:rsidRDefault="007D1A83" w:rsidP="007D1A83">
                      <w:pPr>
                        <w:jc w:val="center"/>
                        <w:rPr>
                          <w:sz w:val="28"/>
                          <w:szCs w:val="28"/>
                          <w:u w:val="single"/>
                          <w:lang w:val="en-US"/>
                        </w:rPr>
                      </w:pPr>
                    </w:p>
                    <w:p w14:paraId="0D57021C" w14:textId="5DF8A291" w:rsidR="007D1A83" w:rsidRDefault="007D1A83" w:rsidP="007D1A83">
                      <w:pPr>
                        <w:jc w:val="center"/>
                        <w:rPr>
                          <w:sz w:val="28"/>
                          <w:szCs w:val="28"/>
                          <w:u w:val="single"/>
                          <w:lang w:val="en-US"/>
                        </w:rPr>
                      </w:pPr>
                    </w:p>
                    <w:p w14:paraId="26818FEF" w14:textId="77777777" w:rsidR="007D1A83" w:rsidRPr="007D1A83" w:rsidRDefault="007D1A83" w:rsidP="007D1A83">
                      <w:pPr>
                        <w:jc w:val="center"/>
                        <w:rPr>
                          <w:sz w:val="28"/>
                          <w:szCs w:val="28"/>
                          <w:u w:val="single"/>
                          <w:lang w:val="en-US"/>
                        </w:rPr>
                      </w:pPr>
                    </w:p>
                  </w:txbxContent>
                </v:textbox>
              </v:shape>
            </w:pict>
          </mc:Fallback>
        </mc:AlternateContent>
      </w:r>
    </w:p>
    <w:p w14:paraId="276EB9E4" w14:textId="5DDE1A6C" w:rsidR="009F23C8" w:rsidRDefault="009F23C8" w:rsidP="00376D3C">
      <w:pPr>
        <w:rPr>
          <w:sz w:val="28"/>
          <w:szCs w:val="28"/>
          <w:lang w:val="en-US"/>
        </w:rPr>
      </w:pPr>
    </w:p>
    <w:p w14:paraId="2CA87CB9" w14:textId="56C596BA" w:rsidR="009F23C8" w:rsidRDefault="009F23C8" w:rsidP="00376D3C">
      <w:pPr>
        <w:rPr>
          <w:sz w:val="28"/>
          <w:szCs w:val="28"/>
          <w:lang w:val="en-US"/>
        </w:rPr>
      </w:pPr>
    </w:p>
    <w:p w14:paraId="75344F62" w14:textId="72D65F6E" w:rsidR="009F23C8" w:rsidRDefault="009F23C8" w:rsidP="00376D3C">
      <w:pPr>
        <w:rPr>
          <w:sz w:val="28"/>
          <w:szCs w:val="28"/>
          <w:lang w:val="en-US"/>
        </w:rPr>
      </w:pPr>
    </w:p>
    <w:p w14:paraId="2517F07B" w14:textId="2271595B" w:rsidR="009F23C8" w:rsidRDefault="009F23C8" w:rsidP="00376D3C">
      <w:pPr>
        <w:rPr>
          <w:sz w:val="28"/>
          <w:szCs w:val="28"/>
          <w:lang w:val="en-US"/>
        </w:rPr>
      </w:pPr>
    </w:p>
    <w:p w14:paraId="717DB426" w14:textId="7E750991" w:rsidR="009F23C8" w:rsidRDefault="009F23C8" w:rsidP="00376D3C">
      <w:pPr>
        <w:rPr>
          <w:sz w:val="28"/>
          <w:szCs w:val="28"/>
          <w:lang w:val="en-US"/>
        </w:rPr>
      </w:pPr>
    </w:p>
    <w:p w14:paraId="6AFCF1F0" w14:textId="04DA848B" w:rsidR="009F23C8" w:rsidRDefault="009F23C8" w:rsidP="00376D3C">
      <w:pPr>
        <w:rPr>
          <w:sz w:val="28"/>
          <w:szCs w:val="28"/>
          <w:lang w:val="en-US"/>
        </w:rPr>
      </w:pPr>
    </w:p>
    <w:p w14:paraId="4E1B81D1" w14:textId="1050070B" w:rsidR="009F23C8" w:rsidRDefault="009F23C8" w:rsidP="00376D3C">
      <w:pPr>
        <w:rPr>
          <w:sz w:val="28"/>
          <w:szCs w:val="28"/>
          <w:lang w:val="en-US"/>
        </w:rPr>
      </w:pPr>
    </w:p>
    <w:p w14:paraId="692AFBD9" w14:textId="310C9F48" w:rsidR="009F23C8" w:rsidRDefault="009F23C8" w:rsidP="00376D3C">
      <w:pPr>
        <w:rPr>
          <w:sz w:val="28"/>
          <w:szCs w:val="28"/>
          <w:lang w:val="en-US"/>
        </w:rPr>
      </w:pPr>
    </w:p>
    <w:p w14:paraId="4C4752C4" w14:textId="673EF939" w:rsidR="009F23C8" w:rsidRDefault="009F23C8" w:rsidP="00376D3C">
      <w:pPr>
        <w:rPr>
          <w:sz w:val="28"/>
          <w:szCs w:val="28"/>
          <w:lang w:val="en-US"/>
        </w:rPr>
      </w:pPr>
    </w:p>
    <w:p w14:paraId="75EBFF9B" w14:textId="77777777" w:rsidR="009F23C8" w:rsidRDefault="009F23C8" w:rsidP="00376D3C">
      <w:pPr>
        <w:rPr>
          <w:sz w:val="28"/>
          <w:szCs w:val="28"/>
        </w:rPr>
      </w:pPr>
    </w:p>
    <w:p w14:paraId="08C3A58C" w14:textId="77777777" w:rsidR="000D038C" w:rsidRDefault="000D038C" w:rsidP="00376D3C">
      <w:pPr>
        <w:rPr>
          <w:sz w:val="28"/>
          <w:szCs w:val="28"/>
        </w:rPr>
      </w:pPr>
      <w:r>
        <w:rPr>
          <w:sz w:val="28"/>
          <w:szCs w:val="28"/>
        </w:rPr>
        <w:br w:type="page"/>
      </w:r>
    </w:p>
    <w:p w14:paraId="032D04B2" w14:textId="56EF29B2" w:rsidR="000D038C" w:rsidRDefault="0097294D" w:rsidP="00376D3C">
      <w:pPr>
        <w:rPr>
          <w:rFonts w:ascii="Times New Roman" w:hAnsi="Times New Roman" w:cs="Times New Roman"/>
          <w:sz w:val="28"/>
          <w:szCs w:val="28"/>
        </w:rPr>
      </w:pPr>
      <w:r>
        <w:rPr>
          <w:rFonts w:ascii="Times New Roman" w:hAnsi="Times New Roman" w:cs="Times New Roman"/>
          <w:sz w:val="28"/>
          <w:szCs w:val="28"/>
        </w:rPr>
        <w:t>20</w:t>
      </w:r>
      <w:r w:rsidR="00A475D5" w:rsidRPr="00A475D5">
        <w:rPr>
          <w:rFonts w:ascii="Times New Roman" w:hAnsi="Times New Roman" w:cs="Times New Roman"/>
          <w:sz w:val="28"/>
          <w:szCs w:val="28"/>
        </w:rPr>
        <w:t>) What you mean by function</w:t>
      </w:r>
      <w:r w:rsidR="0063471D">
        <w:rPr>
          <w:rFonts w:ascii="Times New Roman" w:hAnsi="Times New Roman" w:cs="Times New Roman"/>
          <w:sz w:val="28"/>
          <w:szCs w:val="28"/>
        </w:rPr>
        <w:t>al</w:t>
      </w:r>
      <w:r w:rsidR="00A475D5" w:rsidRPr="00A475D5">
        <w:rPr>
          <w:rFonts w:ascii="Times New Roman" w:hAnsi="Times New Roman" w:cs="Times New Roman"/>
          <w:sz w:val="28"/>
          <w:szCs w:val="28"/>
        </w:rPr>
        <w:t xml:space="preserve"> requirements and non-function</w:t>
      </w:r>
      <w:r w:rsidR="0063471D">
        <w:rPr>
          <w:rFonts w:ascii="Times New Roman" w:hAnsi="Times New Roman" w:cs="Times New Roman"/>
          <w:sz w:val="28"/>
          <w:szCs w:val="28"/>
        </w:rPr>
        <w:t>al</w:t>
      </w:r>
      <w:r w:rsidR="00A475D5" w:rsidRPr="00A475D5">
        <w:rPr>
          <w:rFonts w:ascii="Times New Roman" w:hAnsi="Times New Roman" w:cs="Times New Roman"/>
          <w:sz w:val="28"/>
          <w:szCs w:val="28"/>
        </w:rPr>
        <w:t xml:space="preserve"> requirements?</w:t>
      </w:r>
    </w:p>
    <w:p w14:paraId="780CDB40" w14:textId="2C816C5F" w:rsidR="00A475D5" w:rsidRPr="0063471D" w:rsidRDefault="00A475D5" w:rsidP="00376D3C">
      <w:pPr>
        <w:rPr>
          <w:rFonts w:cstheme="minorHAnsi"/>
          <w:sz w:val="28"/>
          <w:szCs w:val="28"/>
        </w:rPr>
      </w:pPr>
      <w:r w:rsidRPr="0063471D">
        <w:rPr>
          <w:rFonts w:cstheme="minorHAnsi"/>
          <w:sz w:val="28"/>
          <w:szCs w:val="28"/>
        </w:rPr>
        <w:t xml:space="preserve">-&gt; Functional Requirement: </w:t>
      </w:r>
    </w:p>
    <w:p w14:paraId="7C2731D4" w14:textId="793CC99B" w:rsidR="00A475D5" w:rsidRDefault="00A475D5" w:rsidP="00376D3C">
      <w:pPr>
        <w:rPr>
          <w:rFonts w:asciiTheme="majorHAnsi" w:hAnsiTheme="majorHAnsi" w:cstheme="majorHAnsi"/>
          <w:sz w:val="26"/>
          <w:szCs w:val="26"/>
        </w:rPr>
      </w:pPr>
      <w:r>
        <w:rPr>
          <w:rFonts w:asciiTheme="majorHAnsi" w:hAnsiTheme="majorHAnsi" w:cstheme="majorHAnsi"/>
          <w:sz w:val="26"/>
          <w:szCs w:val="26"/>
        </w:rPr>
        <w:t xml:space="preserve">              These are the requirements that the end user specifically demands as basic facilities that the system should offer. All these functionalities need to be necessarily incorporated </w:t>
      </w:r>
      <w:r w:rsidR="0063471D">
        <w:rPr>
          <w:rFonts w:asciiTheme="majorHAnsi" w:hAnsiTheme="majorHAnsi" w:cstheme="majorHAnsi"/>
          <w:sz w:val="26"/>
          <w:szCs w:val="26"/>
        </w:rPr>
        <w:t>into to be given to the system, the operation performed and the output expected. They are basically the requirements stated by the user which one can see directly in the final product, unlike the non-functional requirements.</w:t>
      </w:r>
    </w:p>
    <w:p w14:paraId="2C0F25AA" w14:textId="360A319C" w:rsidR="0063471D" w:rsidRPr="0097294D" w:rsidRDefault="0063471D" w:rsidP="00376D3C">
      <w:pPr>
        <w:rPr>
          <w:rFonts w:cstheme="minorHAnsi"/>
          <w:sz w:val="28"/>
          <w:szCs w:val="28"/>
        </w:rPr>
      </w:pPr>
      <w:r w:rsidRPr="0097294D">
        <w:rPr>
          <w:rFonts w:cstheme="minorHAnsi"/>
          <w:sz w:val="28"/>
          <w:szCs w:val="28"/>
        </w:rPr>
        <w:t>-&gt; Non-functional Requirement:</w:t>
      </w:r>
    </w:p>
    <w:p w14:paraId="2DCA73CB" w14:textId="77777777" w:rsidR="0063471D" w:rsidRDefault="0063471D" w:rsidP="00376D3C">
      <w:pPr>
        <w:rPr>
          <w:rFonts w:asciiTheme="majorHAnsi" w:hAnsiTheme="majorHAnsi" w:cstheme="majorHAnsi"/>
          <w:sz w:val="26"/>
          <w:szCs w:val="26"/>
        </w:rPr>
      </w:pPr>
      <w:r>
        <w:rPr>
          <w:rFonts w:asciiTheme="majorHAnsi" w:hAnsiTheme="majorHAnsi" w:cstheme="majorHAnsi"/>
          <w:sz w:val="26"/>
          <w:szCs w:val="26"/>
        </w:rPr>
        <w:t xml:space="preserve">             These are basically the quality constraints that the system must satisfy according to the project contract. The priority or extent to which these factors are implemented varies from one project to other. They are also called no-behavioural requirements. They basically deal with issue like:</w:t>
      </w:r>
    </w:p>
    <w:p w14:paraId="3999908A" w14:textId="77777777" w:rsidR="0063471D" w:rsidRDefault="0063471D" w:rsidP="00376D3C">
      <w:pPr>
        <w:pStyle w:val="ListParagraph"/>
        <w:numPr>
          <w:ilvl w:val="0"/>
          <w:numId w:val="36"/>
        </w:numPr>
        <w:rPr>
          <w:rFonts w:asciiTheme="majorHAnsi" w:hAnsiTheme="majorHAnsi" w:cstheme="majorHAnsi"/>
          <w:sz w:val="26"/>
          <w:szCs w:val="26"/>
        </w:rPr>
      </w:pPr>
      <w:r>
        <w:rPr>
          <w:rFonts w:asciiTheme="majorHAnsi" w:hAnsiTheme="majorHAnsi" w:cstheme="majorHAnsi"/>
          <w:sz w:val="26"/>
          <w:szCs w:val="26"/>
        </w:rPr>
        <w:t>Portability</w:t>
      </w:r>
    </w:p>
    <w:p w14:paraId="2B3F4B88" w14:textId="77777777" w:rsidR="0063471D" w:rsidRDefault="0063471D" w:rsidP="00376D3C">
      <w:pPr>
        <w:pStyle w:val="ListParagraph"/>
        <w:numPr>
          <w:ilvl w:val="0"/>
          <w:numId w:val="36"/>
        </w:numPr>
        <w:rPr>
          <w:rFonts w:asciiTheme="majorHAnsi" w:hAnsiTheme="majorHAnsi" w:cstheme="majorHAnsi"/>
          <w:sz w:val="26"/>
          <w:szCs w:val="26"/>
        </w:rPr>
      </w:pPr>
      <w:r>
        <w:rPr>
          <w:rFonts w:asciiTheme="majorHAnsi" w:hAnsiTheme="majorHAnsi" w:cstheme="majorHAnsi"/>
          <w:sz w:val="26"/>
          <w:szCs w:val="26"/>
        </w:rPr>
        <w:t xml:space="preserve">Security </w:t>
      </w:r>
    </w:p>
    <w:p w14:paraId="3E20E185" w14:textId="77777777" w:rsidR="0063471D" w:rsidRDefault="0063471D" w:rsidP="00376D3C">
      <w:pPr>
        <w:pStyle w:val="ListParagraph"/>
        <w:numPr>
          <w:ilvl w:val="0"/>
          <w:numId w:val="36"/>
        </w:numPr>
        <w:rPr>
          <w:rFonts w:asciiTheme="majorHAnsi" w:hAnsiTheme="majorHAnsi" w:cstheme="majorHAnsi"/>
          <w:sz w:val="26"/>
          <w:szCs w:val="26"/>
        </w:rPr>
      </w:pPr>
      <w:r>
        <w:rPr>
          <w:rFonts w:asciiTheme="majorHAnsi" w:hAnsiTheme="majorHAnsi" w:cstheme="majorHAnsi"/>
          <w:sz w:val="26"/>
          <w:szCs w:val="26"/>
        </w:rPr>
        <w:t>Maintainability</w:t>
      </w:r>
    </w:p>
    <w:p w14:paraId="17706103" w14:textId="2EE0C813" w:rsidR="0097294D" w:rsidRDefault="0097294D" w:rsidP="00376D3C">
      <w:pPr>
        <w:pStyle w:val="ListParagraph"/>
        <w:numPr>
          <w:ilvl w:val="0"/>
          <w:numId w:val="36"/>
        </w:numPr>
        <w:rPr>
          <w:rFonts w:asciiTheme="majorHAnsi" w:hAnsiTheme="majorHAnsi" w:cstheme="majorHAnsi"/>
          <w:sz w:val="26"/>
          <w:szCs w:val="26"/>
        </w:rPr>
      </w:pPr>
      <w:r>
        <w:rPr>
          <w:rFonts w:asciiTheme="majorHAnsi" w:hAnsiTheme="majorHAnsi" w:cstheme="majorHAnsi"/>
          <w:sz w:val="26"/>
          <w:szCs w:val="26"/>
        </w:rPr>
        <w:t>Reliability</w:t>
      </w:r>
    </w:p>
    <w:p w14:paraId="38550518" w14:textId="77777777" w:rsidR="0097294D" w:rsidRDefault="0097294D" w:rsidP="00376D3C">
      <w:pPr>
        <w:pStyle w:val="ListParagraph"/>
        <w:numPr>
          <w:ilvl w:val="0"/>
          <w:numId w:val="36"/>
        </w:numPr>
        <w:rPr>
          <w:rFonts w:asciiTheme="majorHAnsi" w:hAnsiTheme="majorHAnsi" w:cstheme="majorHAnsi"/>
          <w:sz w:val="26"/>
          <w:szCs w:val="26"/>
        </w:rPr>
      </w:pPr>
      <w:r>
        <w:rPr>
          <w:rFonts w:asciiTheme="majorHAnsi" w:hAnsiTheme="majorHAnsi" w:cstheme="majorHAnsi"/>
          <w:sz w:val="26"/>
          <w:szCs w:val="26"/>
        </w:rPr>
        <w:t>Scalability</w:t>
      </w:r>
    </w:p>
    <w:p w14:paraId="4E11501F" w14:textId="77777777" w:rsidR="0097294D" w:rsidRDefault="0097294D" w:rsidP="00376D3C">
      <w:pPr>
        <w:pStyle w:val="ListParagraph"/>
        <w:numPr>
          <w:ilvl w:val="0"/>
          <w:numId w:val="36"/>
        </w:numPr>
        <w:rPr>
          <w:rFonts w:asciiTheme="majorHAnsi" w:hAnsiTheme="majorHAnsi" w:cstheme="majorHAnsi"/>
          <w:sz w:val="26"/>
          <w:szCs w:val="26"/>
        </w:rPr>
      </w:pPr>
      <w:r>
        <w:rPr>
          <w:rFonts w:asciiTheme="majorHAnsi" w:hAnsiTheme="majorHAnsi" w:cstheme="majorHAnsi"/>
          <w:sz w:val="26"/>
          <w:szCs w:val="26"/>
        </w:rPr>
        <w:t xml:space="preserve">Performance </w:t>
      </w:r>
    </w:p>
    <w:p w14:paraId="2277AA52" w14:textId="29760A44" w:rsidR="0097294D" w:rsidRDefault="0097294D" w:rsidP="00376D3C">
      <w:pPr>
        <w:pStyle w:val="ListParagraph"/>
        <w:numPr>
          <w:ilvl w:val="0"/>
          <w:numId w:val="36"/>
        </w:numPr>
        <w:rPr>
          <w:rFonts w:asciiTheme="majorHAnsi" w:hAnsiTheme="majorHAnsi" w:cstheme="majorHAnsi"/>
          <w:sz w:val="26"/>
          <w:szCs w:val="26"/>
        </w:rPr>
      </w:pPr>
      <w:r>
        <w:rPr>
          <w:rFonts w:asciiTheme="majorHAnsi" w:hAnsiTheme="majorHAnsi" w:cstheme="majorHAnsi"/>
          <w:sz w:val="26"/>
          <w:szCs w:val="26"/>
        </w:rPr>
        <w:t>Reusability</w:t>
      </w:r>
    </w:p>
    <w:p w14:paraId="307493F8" w14:textId="5EF1AF3E" w:rsidR="0097294D" w:rsidRDefault="0097294D" w:rsidP="00376D3C">
      <w:pPr>
        <w:pStyle w:val="ListParagraph"/>
        <w:numPr>
          <w:ilvl w:val="0"/>
          <w:numId w:val="36"/>
        </w:numPr>
        <w:rPr>
          <w:rFonts w:asciiTheme="majorHAnsi" w:hAnsiTheme="majorHAnsi" w:cstheme="majorHAnsi"/>
          <w:sz w:val="26"/>
          <w:szCs w:val="26"/>
        </w:rPr>
      </w:pPr>
      <w:r>
        <w:rPr>
          <w:rFonts w:asciiTheme="majorHAnsi" w:hAnsiTheme="majorHAnsi" w:cstheme="majorHAnsi"/>
          <w:sz w:val="26"/>
          <w:szCs w:val="26"/>
        </w:rPr>
        <w:t xml:space="preserve">Flexibility </w:t>
      </w:r>
    </w:p>
    <w:p w14:paraId="062DCF91" w14:textId="674D77C3" w:rsidR="0097294D" w:rsidRPr="00D138FA" w:rsidRDefault="0063471D" w:rsidP="00376D3C">
      <w:pPr>
        <w:rPr>
          <w:sz w:val="40"/>
          <w:szCs w:val="40"/>
          <w:lang w:val="en-US"/>
        </w:rPr>
      </w:pPr>
      <w:r w:rsidRPr="0097294D">
        <w:rPr>
          <w:rFonts w:asciiTheme="majorHAnsi" w:hAnsiTheme="majorHAnsi" w:cstheme="majorHAnsi"/>
          <w:sz w:val="26"/>
          <w:szCs w:val="26"/>
        </w:rPr>
        <w:t xml:space="preserve">  </w:t>
      </w:r>
      <w:r w:rsidR="0097294D" w:rsidRPr="00D138FA">
        <w:rPr>
          <w:sz w:val="40"/>
          <w:szCs w:val="40"/>
          <w:lang w:val="en-US"/>
        </w:rPr>
        <w:t>------------------------------------------------------------------------</w:t>
      </w:r>
    </w:p>
    <w:p w14:paraId="458FCCB2" w14:textId="77777777" w:rsidR="009E6203" w:rsidRDefault="0097294D" w:rsidP="00376D3C">
      <w:pPr>
        <w:rPr>
          <w:rFonts w:ascii="Times New Roman" w:hAnsi="Times New Roman" w:cs="Times New Roman"/>
          <w:sz w:val="28"/>
          <w:szCs w:val="28"/>
        </w:rPr>
      </w:pPr>
      <w:r w:rsidRPr="00E66EEA">
        <w:rPr>
          <w:rFonts w:ascii="Times New Roman" w:hAnsi="Times New Roman" w:cs="Times New Roman"/>
          <w:sz w:val="28"/>
          <w:szCs w:val="28"/>
        </w:rPr>
        <w:t xml:space="preserve">21) Explain three types of </w:t>
      </w:r>
      <w:r w:rsidR="00E66EEA">
        <w:rPr>
          <w:rFonts w:ascii="Times New Roman" w:hAnsi="Times New Roman" w:cs="Times New Roman"/>
          <w:sz w:val="28"/>
          <w:szCs w:val="28"/>
        </w:rPr>
        <w:t xml:space="preserve">maintenance </w:t>
      </w:r>
    </w:p>
    <w:p w14:paraId="28764ABE" w14:textId="6A1D17EB" w:rsidR="009E6203" w:rsidRPr="00376D3C" w:rsidRDefault="009E6203" w:rsidP="00376D3C">
      <w:pPr>
        <w:pStyle w:val="ListParagraph"/>
        <w:numPr>
          <w:ilvl w:val="0"/>
          <w:numId w:val="47"/>
        </w:numPr>
        <w:rPr>
          <w:rFonts w:cstheme="minorHAnsi"/>
          <w:sz w:val="26"/>
          <w:szCs w:val="26"/>
        </w:rPr>
      </w:pPr>
      <w:r w:rsidRPr="00376D3C">
        <w:rPr>
          <w:rFonts w:cstheme="minorHAnsi"/>
          <w:sz w:val="28"/>
          <w:szCs w:val="28"/>
        </w:rPr>
        <w:t xml:space="preserve">Corrective </w:t>
      </w:r>
      <w:r w:rsidR="00376D3C" w:rsidRPr="00376D3C">
        <w:rPr>
          <w:rFonts w:cstheme="minorHAnsi"/>
          <w:sz w:val="28"/>
          <w:szCs w:val="28"/>
        </w:rPr>
        <w:t>M</w:t>
      </w:r>
      <w:r w:rsidRPr="00376D3C">
        <w:rPr>
          <w:rFonts w:cstheme="minorHAnsi"/>
          <w:sz w:val="28"/>
          <w:szCs w:val="28"/>
        </w:rPr>
        <w:t>aintenance:</w:t>
      </w:r>
      <w:r w:rsidRPr="00376D3C">
        <w:rPr>
          <w:rFonts w:cstheme="minorHAnsi"/>
          <w:sz w:val="28"/>
          <w:szCs w:val="28"/>
        </w:rPr>
        <w:br/>
      </w:r>
      <w:r w:rsidRPr="00376D3C">
        <w:rPr>
          <w:rFonts w:cstheme="minorHAnsi"/>
          <w:sz w:val="26"/>
          <w:szCs w:val="26"/>
        </w:rPr>
        <w:t xml:space="preserve">                   Corrective maintenance is what you need to do when something breaks; it is better known as repairs. …</w:t>
      </w:r>
    </w:p>
    <w:p w14:paraId="07C05428" w14:textId="77777777" w:rsidR="009E6203" w:rsidRDefault="009E6203" w:rsidP="00376D3C">
      <w:pPr>
        <w:pStyle w:val="ListParagraph"/>
        <w:numPr>
          <w:ilvl w:val="0"/>
          <w:numId w:val="47"/>
        </w:numPr>
        <w:rPr>
          <w:rFonts w:ascii="Times New Roman" w:hAnsi="Times New Roman" w:cs="Times New Roman"/>
          <w:sz w:val="28"/>
          <w:szCs w:val="28"/>
        </w:rPr>
      </w:pPr>
      <w:r w:rsidRPr="00376D3C">
        <w:rPr>
          <w:rFonts w:cstheme="minorHAnsi"/>
          <w:sz w:val="28"/>
          <w:szCs w:val="28"/>
        </w:rPr>
        <w:t>Preventative Maintenance:</w:t>
      </w:r>
      <w:r w:rsidRPr="00376D3C">
        <w:rPr>
          <w:rFonts w:cstheme="minorHAnsi"/>
          <w:sz w:val="28"/>
          <w:szCs w:val="28"/>
        </w:rPr>
        <w:br/>
      </w:r>
      <w:r w:rsidRPr="00376D3C">
        <w:rPr>
          <w:rFonts w:asciiTheme="majorHAnsi" w:hAnsiTheme="majorHAnsi" w:cstheme="majorHAnsi"/>
          <w:sz w:val="26"/>
          <w:szCs w:val="26"/>
        </w:rPr>
        <w:t xml:space="preserve">                     Preventative maintenance attempts to spread out the costs by</w:t>
      </w:r>
      <w:r>
        <w:rPr>
          <w:rFonts w:ascii="Times New Roman" w:hAnsi="Times New Roman" w:cs="Times New Roman"/>
          <w:sz w:val="28"/>
          <w:szCs w:val="28"/>
        </w:rPr>
        <w:t xml:space="preserve"> </w:t>
      </w:r>
      <w:r w:rsidRPr="00376D3C">
        <w:rPr>
          <w:rFonts w:asciiTheme="majorHAnsi" w:hAnsiTheme="majorHAnsi" w:cstheme="majorHAnsi"/>
          <w:sz w:val="26"/>
          <w:szCs w:val="26"/>
        </w:rPr>
        <w:t>planning activities on a regular basis. …</w:t>
      </w:r>
      <w:r w:rsidRPr="009E6203">
        <w:rPr>
          <w:rFonts w:ascii="Times New Roman" w:hAnsi="Times New Roman" w:cs="Times New Roman"/>
          <w:sz w:val="28"/>
          <w:szCs w:val="28"/>
        </w:rPr>
        <w:t xml:space="preserve"> </w:t>
      </w:r>
    </w:p>
    <w:p w14:paraId="71313867" w14:textId="7F8B7E73" w:rsidR="00A475D5" w:rsidRPr="00376D3C" w:rsidRDefault="00376D3C" w:rsidP="00376D3C">
      <w:pPr>
        <w:pStyle w:val="ListParagraph"/>
        <w:numPr>
          <w:ilvl w:val="0"/>
          <w:numId w:val="47"/>
        </w:numPr>
        <w:rPr>
          <w:rFonts w:cstheme="minorHAnsi"/>
          <w:sz w:val="28"/>
          <w:szCs w:val="28"/>
        </w:rPr>
      </w:pPr>
      <w:r w:rsidRPr="00376D3C">
        <w:rPr>
          <w:rFonts w:cstheme="minorHAnsi"/>
          <w:sz w:val="28"/>
          <w:szCs w:val="28"/>
        </w:rPr>
        <w:t>Predictive Maintenance:</w:t>
      </w:r>
    </w:p>
    <w:p w14:paraId="4A325C28" w14:textId="77777777" w:rsidR="006B26E7" w:rsidRPr="00D138FA" w:rsidRDefault="006B26E7" w:rsidP="00376D3C">
      <w:pPr>
        <w:rPr>
          <w:sz w:val="40"/>
          <w:szCs w:val="40"/>
          <w:lang w:val="en-US"/>
        </w:rPr>
      </w:pPr>
      <w:r w:rsidRPr="00D138FA">
        <w:rPr>
          <w:sz w:val="40"/>
          <w:szCs w:val="40"/>
          <w:lang w:val="en-US"/>
        </w:rPr>
        <w:t>-------------------------------------------------------------------------</w:t>
      </w:r>
    </w:p>
    <w:p w14:paraId="11FDA8A5" w14:textId="77777777" w:rsidR="00376D3C" w:rsidRDefault="00376D3C" w:rsidP="00376D3C">
      <w:pPr>
        <w:rPr>
          <w:rFonts w:ascii="Times New Roman" w:hAnsi="Times New Roman" w:cs="Times New Roman"/>
          <w:sz w:val="28"/>
          <w:szCs w:val="28"/>
        </w:rPr>
      </w:pPr>
    </w:p>
    <w:p w14:paraId="432E3A61" w14:textId="77777777" w:rsidR="00376D3C" w:rsidRDefault="00376D3C" w:rsidP="00376D3C">
      <w:pPr>
        <w:rPr>
          <w:rFonts w:ascii="Times New Roman" w:hAnsi="Times New Roman" w:cs="Times New Roman"/>
          <w:sz w:val="28"/>
          <w:szCs w:val="28"/>
        </w:rPr>
      </w:pPr>
    </w:p>
    <w:p w14:paraId="509890B8" w14:textId="4B3B7617" w:rsidR="00F52C1C" w:rsidRPr="00E66EEA" w:rsidRDefault="006B26E7" w:rsidP="00376D3C">
      <w:pPr>
        <w:rPr>
          <w:rFonts w:ascii="Times New Roman" w:hAnsi="Times New Roman" w:cs="Times New Roman"/>
          <w:sz w:val="28"/>
          <w:szCs w:val="28"/>
        </w:rPr>
      </w:pPr>
      <w:r w:rsidRPr="00E66EEA">
        <w:rPr>
          <w:rFonts w:ascii="Times New Roman" w:hAnsi="Times New Roman" w:cs="Times New Roman"/>
          <w:sz w:val="28"/>
          <w:szCs w:val="28"/>
        </w:rPr>
        <w:t xml:space="preserve">22) Explain v model </w:t>
      </w:r>
    </w:p>
    <w:p w14:paraId="0B3F4812" w14:textId="07F4D44A" w:rsidR="00F52C1C" w:rsidRPr="00F52C1C" w:rsidRDefault="00F52C1C" w:rsidP="00376D3C">
      <w:pPr>
        <w:rPr>
          <w:sz w:val="28"/>
          <w:szCs w:val="28"/>
        </w:rPr>
      </w:pPr>
      <w:r w:rsidRPr="00F52C1C">
        <w:rPr>
          <w:rFonts w:asciiTheme="majorHAnsi" w:hAnsiTheme="majorHAnsi" w:cstheme="majorHAnsi"/>
          <w:sz w:val="26"/>
          <w:szCs w:val="26"/>
        </w:rPr>
        <w:t>The v-model is a type of SDLC model where process executes in a sequential manner in V-shape. It is also known as verification and validation model. It is based on the association of a testing phase for each corresponding development stage. Development of each step directly associated with the testing phase. The next phase starts only after completion of the previous phase i.e., for each development activity, there is a testing activity corresponding to it.</w:t>
      </w:r>
    </w:p>
    <w:p w14:paraId="37658E20" w14:textId="7A0B10BA" w:rsidR="00A8528F" w:rsidRDefault="00F52C1C" w:rsidP="00376D3C">
      <w:pPr>
        <w:rPr>
          <w:rFonts w:asciiTheme="majorHAnsi" w:hAnsiTheme="majorHAnsi" w:cstheme="majorHAnsi"/>
          <w:sz w:val="26"/>
          <w:szCs w:val="26"/>
        </w:rPr>
      </w:pPr>
      <w:r>
        <w:rPr>
          <w:rFonts w:asciiTheme="majorHAnsi" w:hAnsiTheme="majorHAnsi" w:cstheme="majorHAnsi"/>
          <w:sz w:val="26"/>
          <w:szCs w:val="26"/>
        </w:rPr>
        <w:t>The V-Model is a software development life cycle (SDLC) model that provides a systematic and visual representation of the software development process.</w:t>
      </w:r>
      <w:r w:rsidR="00A8528F">
        <w:rPr>
          <w:rFonts w:asciiTheme="majorHAnsi" w:hAnsiTheme="majorHAnsi" w:cstheme="majorHAnsi"/>
          <w:sz w:val="26"/>
          <w:szCs w:val="26"/>
        </w:rPr>
        <w:t xml:space="preserve"> It is based on the idea of a “V”’ shape, with the two legs of the ‘’v’’ representing the progression of the software development process from requirements gathering and analysis to design, implementation, testing, and maintenance.</w:t>
      </w:r>
    </w:p>
    <w:p w14:paraId="75D6E51B" w14:textId="77777777" w:rsidR="00A8528F" w:rsidRPr="00D138FA" w:rsidRDefault="00A8528F" w:rsidP="00376D3C">
      <w:pPr>
        <w:rPr>
          <w:sz w:val="40"/>
          <w:szCs w:val="40"/>
          <w:lang w:val="en-US"/>
        </w:rPr>
      </w:pPr>
      <w:r w:rsidRPr="00D138FA">
        <w:rPr>
          <w:sz w:val="40"/>
          <w:szCs w:val="40"/>
          <w:lang w:val="en-US"/>
        </w:rPr>
        <w:t>-------------------------------------------------------------------------</w:t>
      </w:r>
    </w:p>
    <w:p w14:paraId="158DA3F0" w14:textId="7B950CC4" w:rsidR="00A8528F" w:rsidRPr="00E66EEA" w:rsidRDefault="00A8528F" w:rsidP="00376D3C">
      <w:pPr>
        <w:rPr>
          <w:rFonts w:ascii="Times New Roman" w:hAnsi="Times New Roman" w:cs="Times New Roman"/>
          <w:sz w:val="28"/>
          <w:szCs w:val="28"/>
        </w:rPr>
      </w:pPr>
      <w:r w:rsidRPr="00E66EEA">
        <w:rPr>
          <w:rFonts w:ascii="Times New Roman" w:hAnsi="Times New Roman" w:cs="Times New Roman"/>
          <w:sz w:val="28"/>
          <w:szCs w:val="28"/>
        </w:rPr>
        <w:t xml:space="preserve">23) Explain agile model </w:t>
      </w:r>
    </w:p>
    <w:p w14:paraId="566E0C88" w14:textId="77777777" w:rsidR="00FA2169" w:rsidRDefault="00FA2169" w:rsidP="00376D3C">
      <w:pPr>
        <w:pStyle w:val="ListParagraph"/>
        <w:numPr>
          <w:ilvl w:val="0"/>
          <w:numId w:val="41"/>
        </w:numPr>
        <w:rPr>
          <w:rFonts w:asciiTheme="majorHAnsi" w:hAnsiTheme="majorHAnsi" w:cstheme="majorHAnsi"/>
          <w:sz w:val="26"/>
          <w:szCs w:val="26"/>
        </w:rPr>
      </w:pPr>
      <w:r>
        <w:rPr>
          <w:rFonts w:asciiTheme="majorHAnsi" w:hAnsiTheme="majorHAnsi" w:cstheme="majorHAnsi"/>
          <w:sz w:val="26"/>
          <w:szCs w:val="26"/>
        </w:rPr>
        <w:t>Agile SDLC model is a combination of iterative and incremental process models with focus on process adaptability and customer satisfaction by rapid delivery of working software product.</w:t>
      </w:r>
    </w:p>
    <w:p w14:paraId="4AE107CD" w14:textId="77777777" w:rsidR="00FA2169" w:rsidRDefault="00FA2169" w:rsidP="00376D3C">
      <w:pPr>
        <w:pStyle w:val="ListParagraph"/>
        <w:numPr>
          <w:ilvl w:val="0"/>
          <w:numId w:val="41"/>
        </w:numPr>
        <w:rPr>
          <w:rFonts w:asciiTheme="majorHAnsi" w:hAnsiTheme="majorHAnsi" w:cstheme="majorHAnsi"/>
          <w:sz w:val="26"/>
          <w:szCs w:val="26"/>
        </w:rPr>
      </w:pPr>
      <w:r>
        <w:rPr>
          <w:rFonts w:asciiTheme="majorHAnsi" w:hAnsiTheme="majorHAnsi" w:cstheme="majorHAnsi"/>
          <w:sz w:val="26"/>
          <w:szCs w:val="26"/>
        </w:rPr>
        <w:t xml:space="preserve">Agile Methods break the product into small incremental builds </w:t>
      </w:r>
    </w:p>
    <w:p w14:paraId="6869297B" w14:textId="77777777" w:rsidR="00FA2169" w:rsidRDefault="00FA2169" w:rsidP="00376D3C">
      <w:pPr>
        <w:pStyle w:val="ListParagraph"/>
        <w:numPr>
          <w:ilvl w:val="0"/>
          <w:numId w:val="41"/>
        </w:numPr>
        <w:rPr>
          <w:rFonts w:asciiTheme="majorHAnsi" w:hAnsiTheme="majorHAnsi" w:cstheme="majorHAnsi"/>
          <w:sz w:val="26"/>
          <w:szCs w:val="26"/>
        </w:rPr>
      </w:pPr>
      <w:r>
        <w:rPr>
          <w:rFonts w:asciiTheme="majorHAnsi" w:hAnsiTheme="majorHAnsi" w:cstheme="majorHAnsi"/>
          <w:sz w:val="26"/>
          <w:szCs w:val="26"/>
        </w:rPr>
        <w:t>These builds are provided in iterations.</w:t>
      </w:r>
    </w:p>
    <w:p w14:paraId="40F04E6E" w14:textId="66365A58" w:rsidR="00FA2169" w:rsidRDefault="00FA2169" w:rsidP="00376D3C">
      <w:pPr>
        <w:pStyle w:val="ListParagraph"/>
        <w:numPr>
          <w:ilvl w:val="0"/>
          <w:numId w:val="41"/>
        </w:numPr>
        <w:rPr>
          <w:rFonts w:asciiTheme="majorHAnsi" w:hAnsiTheme="majorHAnsi" w:cstheme="majorHAnsi"/>
          <w:sz w:val="26"/>
          <w:szCs w:val="26"/>
        </w:rPr>
      </w:pPr>
      <w:r>
        <w:rPr>
          <w:rFonts w:asciiTheme="majorHAnsi" w:hAnsiTheme="majorHAnsi" w:cstheme="majorHAnsi"/>
          <w:sz w:val="26"/>
          <w:szCs w:val="26"/>
        </w:rPr>
        <w:t>Each iteration typically lasts from about one to three weeks.</w:t>
      </w:r>
    </w:p>
    <w:p w14:paraId="60109ED2" w14:textId="188E6021" w:rsidR="00A421D2" w:rsidRDefault="00FA2169" w:rsidP="00376D3C">
      <w:pPr>
        <w:pStyle w:val="ListParagraph"/>
        <w:numPr>
          <w:ilvl w:val="0"/>
          <w:numId w:val="41"/>
        </w:numPr>
        <w:rPr>
          <w:rFonts w:asciiTheme="majorHAnsi" w:hAnsiTheme="majorHAnsi" w:cstheme="majorHAnsi"/>
          <w:sz w:val="26"/>
          <w:szCs w:val="26"/>
        </w:rPr>
      </w:pPr>
      <w:r>
        <w:rPr>
          <w:rFonts w:asciiTheme="majorHAnsi" w:hAnsiTheme="majorHAnsi" w:cstheme="majorHAnsi"/>
          <w:sz w:val="26"/>
          <w:szCs w:val="26"/>
        </w:rPr>
        <w:t>Every iteration involves cross functional teams working simultaneously on various areas like planning</w:t>
      </w:r>
      <w:r w:rsidR="00A421D2">
        <w:rPr>
          <w:rFonts w:asciiTheme="majorHAnsi" w:hAnsiTheme="majorHAnsi" w:cstheme="majorHAnsi"/>
          <w:sz w:val="26"/>
          <w:szCs w:val="26"/>
        </w:rPr>
        <w:t>, requirements, analysis, design, coding, unit testing, and acceptance testing.</w:t>
      </w:r>
    </w:p>
    <w:p w14:paraId="3A9B0494" w14:textId="28907F18" w:rsidR="00A421D2" w:rsidRDefault="00A421D2" w:rsidP="00376D3C">
      <w:pPr>
        <w:pStyle w:val="ListParagraph"/>
        <w:numPr>
          <w:ilvl w:val="0"/>
          <w:numId w:val="41"/>
        </w:numPr>
        <w:rPr>
          <w:rFonts w:asciiTheme="majorHAnsi" w:hAnsiTheme="majorHAnsi" w:cstheme="majorHAnsi"/>
          <w:sz w:val="26"/>
          <w:szCs w:val="26"/>
        </w:rPr>
      </w:pPr>
      <w:r>
        <w:rPr>
          <w:rFonts w:asciiTheme="majorHAnsi" w:hAnsiTheme="majorHAnsi" w:cstheme="majorHAnsi"/>
          <w:sz w:val="26"/>
          <w:szCs w:val="26"/>
        </w:rPr>
        <w:t>At the end of iteration, a working product is displayed to the customer and important stakeholders.</w:t>
      </w:r>
    </w:p>
    <w:p w14:paraId="2017B0EB" w14:textId="2DAE2BBD" w:rsidR="00FA2169" w:rsidRPr="00A421D2" w:rsidRDefault="00A421D2" w:rsidP="00376D3C">
      <w:pPr>
        <w:rPr>
          <w:sz w:val="40"/>
          <w:szCs w:val="40"/>
          <w:lang w:val="en-US"/>
        </w:rPr>
      </w:pPr>
      <w:r w:rsidRPr="00A421D2">
        <w:rPr>
          <w:sz w:val="40"/>
          <w:szCs w:val="40"/>
          <w:lang w:val="en-US"/>
        </w:rPr>
        <w:t>-------------------------------------------------------------------------</w:t>
      </w:r>
    </w:p>
    <w:p w14:paraId="4202D368" w14:textId="77777777" w:rsidR="00E66EEA" w:rsidRPr="00E66EEA" w:rsidRDefault="00A8528F" w:rsidP="00376D3C">
      <w:pPr>
        <w:rPr>
          <w:rFonts w:ascii="Times New Roman" w:hAnsi="Times New Roman" w:cs="Times New Roman"/>
          <w:sz w:val="28"/>
          <w:szCs w:val="28"/>
        </w:rPr>
      </w:pPr>
      <w:r w:rsidRPr="00E66EEA">
        <w:rPr>
          <w:rFonts w:ascii="Times New Roman" w:hAnsi="Times New Roman" w:cs="Times New Roman"/>
          <w:sz w:val="28"/>
          <w:szCs w:val="28"/>
        </w:rPr>
        <w:t xml:space="preserve">  </w:t>
      </w:r>
      <w:r w:rsidR="00A421D2" w:rsidRPr="00E66EEA">
        <w:rPr>
          <w:rFonts w:ascii="Times New Roman" w:hAnsi="Times New Roman" w:cs="Times New Roman"/>
          <w:sz w:val="28"/>
          <w:szCs w:val="28"/>
        </w:rPr>
        <w:t xml:space="preserve">24) </w:t>
      </w:r>
      <w:r w:rsidR="00E66EEA" w:rsidRPr="00E66EEA">
        <w:rPr>
          <w:rFonts w:ascii="Times New Roman" w:hAnsi="Times New Roman" w:cs="Times New Roman"/>
          <w:sz w:val="28"/>
          <w:szCs w:val="28"/>
        </w:rPr>
        <w:t xml:space="preserve">When risk is high in your project at that which model you have to choose? Write a name and explain it </w:t>
      </w:r>
    </w:p>
    <w:p w14:paraId="03FFE21E" w14:textId="77777777" w:rsidR="001B6A16" w:rsidRDefault="00E66EEA" w:rsidP="00376D3C">
      <w:pPr>
        <w:rPr>
          <w:rFonts w:asciiTheme="majorHAnsi" w:hAnsiTheme="majorHAnsi" w:cstheme="majorHAnsi"/>
          <w:sz w:val="26"/>
          <w:szCs w:val="26"/>
        </w:rPr>
      </w:pPr>
      <w:r>
        <w:rPr>
          <w:rFonts w:asciiTheme="majorHAnsi" w:hAnsiTheme="majorHAnsi" w:cstheme="majorHAnsi"/>
          <w:sz w:val="26"/>
          <w:szCs w:val="26"/>
        </w:rPr>
        <w:t xml:space="preserve">-&gt; The Spiral model is often used for complex and large software development projects, as it allows for a more flexible and adaptable approach to software development. It is also well-suited to project with significant uncertainly or high levels of risk. </w:t>
      </w:r>
    </w:p>
    <w:p w14:paraId="05ED6CFF" w14:textId="77777777" w:rsidR="001B6A16" w:rsidRDefault="001B6A16" w:rsidP="00376D3C">
      <w:pPr>
        <w:rPr>
          <w:rFonts w:asciiTheme="majorHAnsi" w:hAnsiTheme="majorHAnsi" w:cstheme="majorHAnsi"/>
          <w:sz w:val="26"/>
          <w:szCs w:val="26"/>
        </w:rPr>
      </w:pPr>
      <w:r>
        <w:rPr>
          <w:rFonts w:asciiTheme="majorHAnsi" w:hAnsiTheme="majorHAnsi" w:cstheme="majorHAnsi"/>
          <w:sz w:val="26"/>
          <w:szCs w:val="26"/>
        </w:rPr>
        <w:t xml:space="preserve">    Spiral is one of the most important software development life cycle models, which provides support for Risk handling. In its diagrammatic representation, it looks like a spiral with many loops. The exact number of loops of the spiral is unknown and can vary from project to project. Each loop of the spiral is called a phase of the software development process.</w:t>
      </w:r>
    </w:p>
    <w:p w14:paraId="287D592F" w14:textId="36572813" w:rsidR="00A70A14" w:rsidRPr="00376D3C" w:rsidRDefault="001B6A16" w:rsidP="00376D3C">
      <w:pPr>
        <w:pStyle w:val="ListParagraph"/>
        <w:numPr>
          <w:ilvl w:val="0"/>
          <w:numId w:val="48"/>
        </w:numPr>
        <w:rPr>
          <w:rFonts w:asciiTheme="majorHAnsi" w:hAnsiTheme="majorHAnsi" w:cstheme="majorHAnsi"/>
          <w:sz w:val="26"/>
          <w:szCs w:val="26"/>
        </w:rPr>
      </w:pPr>
      <w:r w:rsidRPr="00376D3C">
        <w:rPr>
          <w:rFonts w:asciiTheme="majorHAnsi" w:hAnsiTheme="majorHAnsi" w:cstheme="majorHAnsi"/>
          <w:sz w:val="26"/>
          <w:szCs w:val="26"/>
        </w:rPr>
        <w:t>Planning</w:t>
      </w:r>
      <w:r w:rsidRPr="00376D3C">
        <w:rPr>
          <w:rFonts w:asciiTheme="majorHAnsi" w:hAnsiTheme="majorHAnsi" w:cstheme="majorHAnsi"/>
          <w:sz w:val="26"/>
          <w:szCs w:val="26"/>
        </w:rPr>
        <w:br/>
        <w:t xml:space="preserve">2. Risk analysis </w:t>
      </w:r>
      <w:r w:rsidRPr="00376D3C">
        <w:rPr>
          <w:rFonts w:asciiTheme="majorHAnsi" w:hAnsiTheme="majorHAnsi" w:cstheme="majorHAnsi"/>
          <w:sz w:val="26"/>
          <w:szCs w:val="26"/>
        </w:rPr>
        <w:br/>
        <w:t xml:space="preserve">3. Engineering </w:t>
      </w:r>
      <w:r w:rsidRPr="00376D3C">
        <w:rPr>
          <w:rFonts w:asciiTheme="majorHAnsi" w:hAnsiTheme="majorHAnsi" w:cstheme="majorHAnsi"/>
          <w:sz w:val="26"/>
          <w:szCs w:val="26"/>
        </w:rPr>
        <w:br/>
        <w:t xml:space="preserve">4. Evaluation </w:t>
      </w:r>
      <w:r w:rsidRPr="00376D3C">
        <w:rPr>
          <w:rFonts w:asciiTheme="majorHAnsi" w:hAnsiTheme="majorHAnsi" w:cstheme="majorHAnsi"/>
          <w:sz w:val="26"/>
          <w:szCs w:val="26"/>
        </w:rPr>
        <w:br/>
        <w:t xml:space="preserve">5. </w:t>
      </w:r>
      <w:r w:rsidR="00A70A14" w:rsidRPr="00376D3C">
        <w:rPr>
          <w:rFonts w:asciiTheme="majorHAnsi" w:hAnsiTheme="majorHAnsi" w:cstheme="majorHAnsi"/>
          <w:sz w:val="26"/>
          <w:szCs w:val="26"/>
        </w:rPr>
        <w:t>Planning</w:t>
      </w:r>
    </w:p>
    <w:p w14:paraId="722952B7" w14:textId="1EE576D5" w:rsidR="00376D3C" w:rsidRPr="00376D3C" w:rsidRDefault="00376D3C" w:rsidP="00376D3C">
      <w:pPr>
        <w:rPr>
          <w:sz w:val="40"/>
          <w:szCs w:val="40"/>
          <w:lang w:val="en-US"/>
        </w:rPr>
      </w:pPr>
      <w:r w:rsidRPr="00376D3C">
        <w:rPr>
          <w:sz w:val="40"/>
          <w:szCs w:val="40"/>
          <w:lang w:val="en-US"/>
        </w:rPr>
        <w:t>-------------------------------------------------------------------------</w:t>
      </w:r>
    </w:p>
    <w:p w14:paraId="1DEE1678" w14:textId="357289F0" w:rsidR="00A70A14" w:rsidRDefault="00A70A14" w:rsidP="00376D3C">
      <w:pPr>
        <w:rPr>
          <w:rFonts w:asciiTheme="majorHAnsi" w:hAnsiTheme="majorHAnsi" w:cstheme="majorHAnsi"/>
          <w:sz w:val="26"/>
          <w:szCs w:val="26"/>
        </w:rPr>
      </w:pPr>
      <w:r w:rsidRPr="00012212">
        <w:rPr>
          <w:rFonts w:ascii="Times New Roman" w:hAnsi="Times New Roman" w:cs="Times New Roman"/>
          <w:sz w:val="28"/>
          <w:szCs w:val="28"/>
        </w:rPr>
        <w:t>25) Project base and product base application means?</w:t>
      </w:r>
      <w:r>
        <w:rPr>
          <w:rFonts w:asciiTheme="majorHAnsi" w:hAnsiTheme="majorHAnsi" w:cstheme="majorHAnsi"/>
          <w:sz w:val="26"/>
          <w:szCs w:val="26"/>
        </w:rPr>
        <w:t xml:space="preserve"> </w:t>
      </w:r>
      <w:r>
        <w:rPr>
          <w:rFonts w:asciiTheme="majorHAnsi" w:hAnsiTheme="majorHAnsi" w:cstheme="majorHAnsi"/>
          <w:sz w:val="26"/>
          <w:szCs w:val="26"/>
        </w:rPr>
        <w:br/>
      </w:r>
      <w:r w:rsidRPr="00012212">
        <w:rPr>
          <w:rFonts w:cstheme="minorHAnsi"/>
          <w:sz w:val="26"/>
          <w:szCs w:val="26"/>
        </w:rPr>
        <w:t>-&gt; Project:</w:t>
      </w:r>
      <w:r w:rsidRPr="00012212">
        <w:rPr>
          <w:rFonts w:cstheme="minorHAnsi"/>
          <w:sz w:val="26"/>
          <w:szCs w:val="26"/>
        </w:rPr>
        <w:br/>
      </w:r>
      <w:r>
        <w:rPr>
          <w:rFonts w:asciiTheme="majorHAnsi" w:hAnsiTheme="majorHAnsi" w:cstheme="majorHAnsi"/>
          <w:sz w:val="26"/>
          <w:szCs w:val="26"/>
        </w:rPr>
        <w:t xml:space="preserve">             - If software application is developed for specific customer based on their requirements, then it is called project.</w:t>
      </w:r>
      <w:r w:rsidR="00012212">
        <w:rPr>
          <w:rFonts w:asciiTheme="majorHAnsi" w:hAnsiTheme="majorHAnsi" w:cstheme="majorHAnsi"/>
          <w:sz w:val="26"/>
          <w:szCs w:val="26"/>
        </w:rPr>
        <w:br/>
      </w:r>
      <w:r>
        <w:rPr>
          <w:rFonts w:asciiTheme="majorHAnsi" w:hAnsiTheme="majorHAnsi" w:cstheme="majorHAnsi"/>
          <w:sz w:val="26"/>
          <w:szCs w:val="26"/>
        </w:rPr>
        <w:t xml:space="preserve"> </w:t>
      </w:r>
      <w:r w:rsidRPr="00012212">
        <w:rPr>
          <w:rFonts w:cstheme="minorHAnsi"/>
          <w:sz w:val="26"/>
          <w:szCs w:val="26"/>
        </w:rPr>
        <w:t xml:space="preserve"> A. Project based company:</w:t>
      </w:r>
      <w:r>
        <w:rPr>
          <w:rFonts w:asciiTheme="majorHAnsi" w:hAnsiTheme="majorHAnsi" w:cstheme="majorHAnsi"/>
          <w:sz w:val="26"/>
          <w:szCs w:val="26"/>
        </w:rPr>
        <w:br/>
        <w:t xml:space="preserve">         -&gt;mostly deal with projects.</w:t>
      </w:r>
      <w:r>
        <w:rPr>
          <w:rFonts w:asciiTheme="majorHAnsi" w:hAnsiTheme="majorHAnsi" w:cstheme="majorHAnsi"/>
          <w:sz w:val="26"/>
          <w:szCs w:val="26"/>
        </w:rPr>
        <w:br/>
        <w:t xml:space="preserve">             </w:t>
      </w:r>
      <w:r w:rsidR="00012212">
        <w:rPr>
          <w:rFonts w:asciiTheme="majorHAnsi" w:hAnsiTheme="majorHAnsi" w:cstheme="majorHAnsi"/>
          <w:sz w:val="26"/>
          <w:szCs w:val="26"/>
        </w:rPr>
        <w:t xml:space="preserve">Ex. </w:t>
      </w:r>
      <w:proofErr w:type="spellStart"/>
      <w:r w:rsidR="00012212">
        <w:rPr>
          <w:rFonts w:asciiTheme="majorHAnsi" w:hAnsiTheme="majorHAnsi" w:cstheme="majorHAnsi"/>
          <w:sz w:val="26"/>
          <w:szCs w:val="26"/>
        </w:rPr>
        <w:t>Tcs</w:t>
      </w:r>
      <w:proofErr w:type="spellEnd"/>
      <w:r w:rsidR="00012212">
        <w:rPr>
          <w:rFonts w:asciiTheme="majorHAnsi" w:hAnsiTheme="majorHAnsi" w:cstheme="majorHAnsi"/>
          <w:sz w:val="26"/>
          <w:szCs w:val="26"/>
        </w:rPr>
        <w:t>, Wipro, Infosys</w:t>
      </w:r>
    </w:p>
    <w:p w14:paraId="1D66C243" w14:textId="5EA81300" w:rsidR="00012212" w:rsidRDefault="00012212" w:rsidP="00376D3C">
      <w:pPr>
        <w:rPr>
          <w:rFonts w:asciiTheme="majorHAnsi" w:hAnsiTheme="majorHAnsi" w:cstheme="majorHAnsi"/>
          <w:sz w:val="26"/>
          <w:szCs w:val="26"/>
        </w:rPr>
      </w:pPr>
      <w:r w:rsidRPr="00012212">
        <w:rPr>
          <w:rFonts w:cstheme="minorHAnsi"/>
          <w:sz w:val="26"/>
          <w:szCs w:val="26"/>
        </w:rPr>
        <w:t>-&gt; Product:</w:t>
      </w:r>
      <w:r>
        <w:rPr>
          <w:rFonts w:asciiTheme="majorHAnsi" w:hAnsiTheme="majorHAnsi" w:cstheme="majorHAnsi"/>
          <w:sz w:val="26"/>
          <w:szCs w:val="26"/>
        </w:rPr>
        <w:br/>
        <w:t xml:space="preserve">             - If software application is developed for multiple customers based on market requirements, then it called product.</w:t>
      </w:r>
      <w:r>
        <w:rPr>
          <w:rFonts w:asciiTheme="majorHAnsi" w:hAnsiTheme="majorHAnsi" w:cstheme="majorHAnsi"/>
          <w:sz w:val="26"/>
          <w:szCs w:val="26"/>
        </w:rPr>
        <w:br/>
        <w:t xml:space="preserve">     </w:t>
      </w:r>
      <w:r w:rsidRPr="00012212">
        <w:rPr>
          <w:rFonts w:cstheme="minorHAnsi"/>
          <w:sz w:val="26"/>
          <w:szCs w:val="26"/>
        </w:rPr>
        <w:t>B. Product based company:</w:t>
      </w:r>
      <w:r>
        <w:rPr>
          <w:rFonts w:asciiTheme="majorHAnsi" w:hAnsiTheme="majorHAnsi" w:cstheme="majorHAnsi"/>
          <w:sz w:val="26"/>
          <w:szCs w:val="26"/>
        </w:rPr>
        <w:br/>
        <w:t xml:space="preserve">          Ex. Goggle, Microsoft etc</w:t>
      </w:r>
    </w:p>
    <w:p w14:paraId="6BA72E4D" w14:textId="77777777" w:rsidR="00012212" w:rsidRPr="00D138FA" w:rsidRDefault="00012212" w:rsidP="00376D3C">
      <w:pPr>
        <w:rPr>
          <w:sz w:val="40"/>
          <w:szCs w:val="40"/>
          <w:lang w:val="en-US"/>
        </w:rPr>
      </w:pPr>
      <w:r w:rsidRPr="00D138FA">
        <w:rPr>
          <w:sz w:val="40"/>
          <w:szCs w:val="40"/>
          <w:lang w:val="en-US"/>
        </w:rPr>
        <w:t>-------------------------------------------------------------------------</w:t>
      </w:r>
    </w:p>
    <w:p w14:paraId="788304DD" w14:textId="2ECDD3AD" w:rsidR="00E749E8" w:rsidRDefault="00E749E8" w:rsidP="00376D3C">
      <w:pPr>
        <w:rPr>
          <w:rFonts w:asciiTheme="majorHAnsi" w:hAnsiTheme="majorHAnsi" w:cstheme="majorHAnsi"/>
          <w:sz w:val="26"/>
          <w:szCs w:val="26"/>
        </w:rPr>
      </w:pPr>
      <w:r w:rsidRPr="00E43F1E">
        <w:rPr>
          <w:rFonts w:cstheme="minorHAnsi"/>
          <w:sz w:val="28"/>
          <w:szCs w:val="28"/>
        </w:rPr>
        <w:t xml:space="preserve">26) Explain all </w:t>
      </w:r>
      <w:proofErr w:type="spellStart"/>
      <w:r w:rsidRPr="00E43F1E">
        <w:rPr>
          <w:rFonts w:cstheme="minorHAnsi"/>
          <w:sz w:val="28"/>
          <w:szCs w:val="28"/>
        </w:rPr>
        <w:t>opp</w:t>
      </w:r>
      <w:proofErr w:type="spellEnd"/>
      <w:r w:rsidRPr="00E43F1E">
        <w:rPr>
          <w:rFonts w:cstheme="minorHAnsi"/>
          <w:sz w:val="28"/>
          <w:szCs w:val="28"/>
        </w:rPr>
        <w:t xml:space="preserve"> concept class, object, encapsulation, polymorphism and abstraction </w:t>
      </w:r>
      <w:r w:rsidRPr="00E43F1E">
        <w:rPr>
          <w:rFonts w:cstheme="minorHAnsi"/>
          <w:sz w:val="28"/>
          <w:szCs w:val="28"/>
        </w:rPr>
        <w:br/>
      </w:r>
      <w:r>
        <w:rPr>
          <w:rFonts w:asciiTheme="majorHAnsi" w:hAnsiTheme="majorHAnsi" w:cstheme="majorHAnsi"/>
          <w:sz w:val="26"/>
          <w:szCs w:val="26"/>
        </w:rPr>
        <w:t xml:space="preserve"> </w:t>
      </w:r>
      <w:r w:rsidRPr="00E43F1E">
        <w:rPr>
          <w:rFonts w:cstheme="minorHAnsi"/>
          <w:sz w:val="26"/>
          <w:szCs w:val="26"/>
        </w:rPr>
        <w:t>a) Object:</w:t>
      </w:r>
      <w:r w:rsidRPr="00E43F1E">
        <w:rPr>
          <w:rFonts w:cstheme="minorHAnsi"/>
          <w:sz w:val="26"/>
          <w:szCs w:val="26"/>
        </w:rPr>
        <w:br/>
      </w:r>
      <w:r>
        <w:rPr>
          <w:rFonts w:asciiTheme="majorHAnsi" w:hAnsiTheme="majorHAnsi" w:cstheme="majorHAnsi"/>
          <w:sz w:val="26"/>
          <w:szCs w:val="26"/>
        </w:rPr>
        <w:t xml:space="preserve">              An object represents an individual, identifiable item, unit, or entity, either real or abstract, with a well-defined role in the problem domain.</w:t>
      </w:r>
      <w:r w:rsidR="00E43F1E">
        <w:rPr>
          <w:rFonts w:asciiTheme="majorHAnsi" w:hAnsiTheme="majorHAnsi" w:cstheme="majorHAnsi"/>
          <w:sz w:val="26"/>
          <w:szCs w:val="26"/>
        </w:rPr>
        <w:br/>
        <w:t>- This is the basic unit of object-oriented programming(</w:t>
      </w:r>
      <w:proofErr w:type="spellStart"/>
      <w:r w:rsidR="00E43F1E">
        <w:rPr>
          <w:rFonts w:asciiTheme="majorHAnsi" w:hAnsiTheme="majorHAnsi" w:cstheme="majorHAnsi"/>
          <w:sz w:val="26"/>
          <w:szCs w:val="26"/>
        </w:rPr>
        <w:t>oop</w:t>
      </w:r>
      <w:proofErr w:type="spellEnd"/>
      <w:r w:rsidR="00E43F1E">
        <w:rPr>
          <w:rFonts w:asciiTheme="majorHAnsi" w:hAnsiTheme="majorHAnsi" w:cstheme="majorHAnsi"/>
          <w:sz w:val="26"/>
          <w:szCs w:val="26"/>
        </w:rPr>
        <w:t>)</w:t>
      </w:r>
      <w:r w:rsidR="00E43F1E">
        <w:rPr>
          <w:rFonts w:asciiTheme="majorHAnsi" w:hAnsiTheme="majorHAnsi" w:cstheme="majorHAnsi"/>
          <w:sz w:val="26"/>
          <w:szCs w:val="26"/>
        </w:rPr>
        <w:br/>
        <w:t>- That is both data and function that operate on data are bundled as a unit called as object</w:t>
      </w:r>
    </w:p>
    <w:p w14:paraId="0BED17DA" w14:textId="53951A28" w:rsidR="00012212" w:rsidRPr="00E43F1E" w:rsidRDefault="00E43F1E" w:rsidP="00376D3C">
      <w:pPr>
        <w:rPr>
          <w:rFonts w:cstheme="minorHAnsi"/>
          <w:sz w:val="36"/>
          <w:szCs w:val="36"/>
        </w:rPr>
      </w:pPr>
      <w:r w:rsidRPr="00E43F1E">
        <w:rPr>
          <w:rFonts w:cstheme="minorHAnsi"/>
          <w:sz w:val="36"/>
          <w:szCs w:val="36"/>
        </w:rPr>
        <w:t xml:space="preserve"> </w:t>
      </w:r>
      <w:r>
        <w:rPr>
          <w:rFonts w:cstheme="minorHAnsi"/>
          <w:sz w:val="36"/>
          <w:szCs w:val="36"/>
        </w:rPr>
        <w:t xml:space="preserve">        </w:t>
      </w:r>
      <w:r w:rsidRPr="00E43F1E">
        <w:rPr>
          <w:rFonts w:cstheme="minorHAnsi"/>
          <w:sz w:val="36"/>
          <w:szCs w:val="36"/>
        </w:rPr>
        <w:t xml:space="preserve"> The two parts of an object </w:t>
      </w:r>
    </w:p>
    <w:p w14:paraId="2D08FC0E" w14:textId="25E406F7" w:rsidR="00E43F1E" w:rsidRDefault="00E43F1E" w:rsidP="00376D3C">
      <w:pPr>
        <w:rPr>
          <w:rFonts w:ascii="Arial" w:hAnsi="Arial" w:cs="Arial"/>
          <w:sz w:val="28"/>
          <w:szCs w:val="28"/>
        </w:rPr>
      </w:pPr>
      <w:r w:rsidRPr="00E43F1E">
        <w:rPr>
          <w:rFonts w:ascii="Arial" w:hAnsi="Arial" w:cs="Arial"/>
          <w:sz w:val="28"/>
          <w:szCs w:val="28"/>
        </w:rPr>
        <w:t xml:space="preserve">                      Object = Data + Method</w:t>
      </w:r>
      <w:r>
        <w:rPr>
          <w:rFonts w:ascii="Arial" w:hAnsi="Arial" w:cs="Arial"/>
          <w:sz w:val="28"/>
          <w:szCs w:val="28"/>
        </w:rPr>
        <w:t>s</w:t>
      </w:r>
    </w:p>
    <w:p w14:paraId="37EC067A" w14:textId="41437815" w:rsidR="00E43F1E" w:rsidRPr="00E43F1E" w:rsidRDefault="00E43F1E" w:rsidP="00376D3C">
      <w:pPr>
        <w:rPr>
          <w:rFonts w:ascii="Arial" w:hAnsi="Arial" w:cs="Arial"/>
          <w:sz w:val="28"/>
          <w:szCs w:val="28"/>
        </w:rPr>
      </w:pPr>
      <w:r>
        <w:rPr>
          <w:rFonts w:ascii="Arial" w:hAnsi="Arial" w:cs="Arial"/>
          <w:sz w:val="28"/>
          <w:szCs w:val="28"/>
        </w:rPr>
        <w:t xml:space="preserve">                                 </w:t>
      </w:r>
      <w:r w:rsidRPr="00E43F1E">
        <w:rPr>
          <w:rFonts w:ascii="Arial" w:hAnsi="Arial" w:cs="Arial"/>
          <w:color w:val="4472C4" w:themeColor="accent1"/>
          <w:sz w:val="28"/>
          <w:szCs w:val="28"/>
        </w:rPr>
        <w:t xml:space="preserve"> or</w:t>
      </w:r>
    </w:p>
    <w:p w14:paraId="434CAFAB" w14:textId="22A9CBD7" w:rsidR="00A70A14" w:rsidRDefault="00E43F1E" w:rsidP="00376D3C">
      <w:pPr>
        <w:rPr>
          <w:rFonts w:asciiTheme="majorHAnsi" w:hAnsiTheme="majorHAnsi" w:cstheme="majorHAnsi"/>
          <w:color w:val="FF0000"/>
          <w:sz w:val="28"/>
          <w:szCs w:val="28"/>
        </w:rPr>
      </w:pPr>
      <w:r w:rsidRPr="00E43F1E">
        <w:rPr>
          <w:rFonts w:asciiTheme="majorHAnsi" w:hAnsiTheme="majorHAnsi" w:cstheme="majorHAnsi"/>
          <w:i/>
          <w:iCs/>
          <w:color w:val="FF0000"/>
          <w:sz w:val="28"/>
          <w:szCs w:val="28"/>
        </w:rPr>
        <w:t xml:space="preserve">                              to say the same differently </w:t>
      </w:r>
    </w:p>
    <w:p w14:paraId="66FDBB83" w14:textId="358BA883" w:rsidR="00E43F1E" w:rsidRPr="00E43F1E" w:rsidRDefault="00E43F1E" w:rsidP="00376D3C">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An object has the responsibility to know and the responsibility to do.</w:t>
      </w:r>
    </w:p>
    <w:p w14:paraId="4854A233" w14:textId="77777777" w:rsidR="00165BDA" w:rsidRDefault="001B6A16" w:rsidP="00376D3C">
      <w:pPr>
        <w:rPr>
          <w:rFonts w:asciiTheme="majorHAnsi" w:hAnsiTheme="majorHAnsi" w:cstheme="majorHAnsi"/>
          <w:sz w:val="26"/>
          <w:szCs w:val="26"/>
        </w:rPr>
      </w:pPr>
      <w:r w:rsidRPr="001B6A16">
        <w:rPr>
          <w:rFonts w:asciiTheme="majorHAnsi" w:hAnsiTheme="majorHAnsi" w:cstheme="majorHAnsi"/>
          <w:sz w:val="26"/>
          <w:szCs w:val="26"/>
        </w:rPr>
        <w:t xml:space="preserve"> </w:t>
      </w:r>
      <w:r w:rsidR="007677AB" w:rsidRPr="009E6203">
        <w:rPr>
          <w:rFonts w:cstheme="minorHAnsi"/>
          <w:sz w:val="26"/>
          <w:szCs w:val="26"/>
        </w:rPr>
        <w:t>b) Class:</w:t>
      </w:r>
      <w:r w:rsidR="007677AB">
        <w:rPr>
          <w:rFonts w:asciiTheme="majorHAnsi" w:hAnsiTheme="majorHAnsi" w:cstheme="majorHAnsi"/>
          <w:sz w:val="26"/>
          <w:szCs w:val="26"/>
        </w:rPr>
        <w:br/>
        <w:t xml:space="preserve">             When you define a class, you define a blueprint for an object.</w:t>
      </w:r>
      <w:r w:rsidR="007677AB">
        <w:rPr>
          <w:rFonts w:asciiTheme="majorHAnsi" w:hAnsiTheme="majorHAnsi" w:cstheme="majorHAnsi"/>
          <w:sz w:val="26"/>
          <w:szCs w:val="26"/>
        </w:rPr>
        <w:br/>
        <w:t>- A class represents an abstraction of the object and abstracts the properties and behaviour of that object.</w:t>
      </w:r>
      <w:r w:rsidR="007677AB">
        <w:rPr>
          <w:rFonts w:asciiTheme="majorHAnsi" w:hAnsiTheme="majorHAnsi" w:cstheme="majorHAnsi"/>
          <w:sz w:val="26"/>
          <w:szCs w:val="26"/>
        </w:rPr>
        <w:br/>
        <w:t>- An object is a particular instance of a class which has actual existence and there can be many objects (or instances) for a class.</w:t>
      </w:r>
      <w:r w:rsidR="007677AB">
        <w:rPr>
          <w:rFonts w:asciiTheme="majorHAnsi" w:hAnsiTheme="majorHAnsi" w:cstheme="majorHAnsi"/>
          <w:sz w:val="26"/>
          <w:szCs w:val="26"/>
        </w:rPr>
        <w:br/>
        <w:t xml:space="preserve">- In the </w:t>
      </w:r>
      <w:r w:rsidR="00165BDA">
        <w:rPr>
          <w:rFonts w:asciiTheme="majorHAnsi" w:hAnsiTheme="majorHAnsi" w:cstheme="majorHAnsi"/>
          <w:sz w:val="26"/>
          <w:szCs w:val="26"/>
        </w:rPr>
        <w:t>case of a car or laptop, there will be a blueprint or design created first and then the actual car or laptop will be built based on that.</w:t>
      </w:r>
      <w:r w:rsidR="00165BDA">
        <w:rPr>
          <w:rFonts w:asciiTheme="majorHAnsi" w:hAnsiTheme="majorHAnsi" w:cstheme="majorHAnsi"/>
          <w:sz w:val="26"/>
          <w:szCs w:val="26"/>
        </w:rPr>
        <w:br/>
        <w:t>- We do not actually buy these blueprints but the actual objects.</w:t>
      </w:r>
    </w:p>
    <w:p w14:paraId="53EA5EED" w14:textId="358F5C44" w:rsidR="00165BDA" w:rsidRDefault="00165BDA" w:rsidP="00376D3C">
      <w:pPr>
        <w:rPr>
          <w:rFonts w:asciiTheme="majorHAnsi" w:hAnsiTheme="majorHAnsi" w:cstheme="majorHAnsi"/>
          <w:sz w:val="26"/>
          <w:szCs w:val="26"/>
        </w:rPr>
      </w:pPr>
      <w:r w:rsidRPr="009E6203">
        <w:rPr>
          <w:rFonts w:cstheme="minorHAnsi"/>
          <w:sz w:val="26"/>
          <w:szCs w:val="26"/>
        </w:rPr>
        <w:t xml:space="preserve">c) Encapsulation: </w:t>
      </w:r>
      <w:r w:rsidRPr="009E6203">
        <w:rPr>
          <w:rFonts w:cstheme="minorHAnsi"/>
          <w:sz w:val="26"/>
          <w:szCs w:val="26"/>
        </w:rPr>
        <w:br/>
      </w:r>
      <w:r>
        <w:rPr>
          <w:rFonts w:asciiTheme="majorHAnsi" w:hAnsiTheme="majorHAnsi" w:cstheme="majorHAnsi"/>
          <w:sz w:val="26"/>
          <w:szCs w:val="26"/>
        </w:rPr>
        <w:t xml:space="preserve">                               Encapsulation is the practice of including in an object everything it needs hidden from other objects. The internal state is usually not accessible by other objects.</w:t>
      </w:r>
      <w:r>
        <w:rPr>
          <w:rFonts w:asciiTheme="majorHAnsi" w:hAnsiTheme="majorHAnsi" w:cstheme="majorHAnsi"/>
          <w:sz w:val="26"/>
          <w:szCs w:val="26"/>
        </w:rPr>
        <w:br/>
        <w:t>- Encapsulation in java is the process of wrapping up of data (properties) and behaviour (methods) of an object into a single unit; and the unit here is a class (or interface).</w:t>
      </w:r>
    </w:p>
    <w:p w14:paraId="7DE09249" w14:textId="77777777" w:rsidR="00645337" w:rsidRDefault="00165BDA" w:rsidP="00376D3C">
      <w:pPr>
        <w:rPr>
          <w:rFonts w:asciiTheme="majorHAnsi" w:hAnsiTheme="majorHAnsi" w:cstheme="majorHAnsi"/>
          <w:sz w:val="26"/>
          <w:szCs w:val="26"/>
        </w:rPr>
      </w:pPr>
      <w:r w:rsidRPr="009E6203">
        <w:rPr>
          <w:rFonts w:cstheme="minorHAnsi"/>
          <w:sz w:val="26"/>
          <w:szCs w:val="26"/>
        </w:rPr>
        <w:t xml:space="preserve">d) </w:t>
      </w:r>
      <w:r w:rsidR="00645337" w:rsidRPr="009E6203">
        <w:rPr>
          <w:rFonts w:cstheme="minorHAnsi"/>
          <w:sz w:val="26"/>
          <w:szCs w:val="26"/>
        </w:rPr>
        <w:t>Abstraction:</w:t>
      </w:r>
      <w:r w:rsidR="00645337">
        <w:rPr>
          <w:rFonts w:asciiTheme="majorHAnsi" w:hAnsiTheme="majorHAnsi" w:cstheme="majorHAnsi"/>
          <w:sz w:val="26"/>
          <w:szCs w:val="26"/>
        </w:rPr>
        <w:br/>
        <w:t xml:space="preserve">                      Abstraction is the representation of the essential feature of an object. These are ‘encapsulated’ into an abstract data type.</w:t>
      </w:r>
      <w:r w:rsidR="00645337">
        <w:rPr>
          <w:rFonts w:asciiTheme="majorHAnsi" w:hAnsiTheme="majorHAnsi" w:cstheme="majorHAnsi"/>
          <w:sz w:val="26"/>
          <w:szCs w:val="26"/>
        </w:rPr>
        <w:br/>
        <w:t>- Data abstraction refers to, providing only essential information to the outside word and hiding their background details, I, e., to represent the needed information in program without presenting the details.</w:t>
      </w:r>
    </w:p>
    <w:p w14:paraId="1C000F62" w14:textId="109501F7" w:rsidR="00645337" w:rsidRDefault="00645337" w:rsidP="00376D3C">
      <w:pPr>
        <w:rPr>
          <w:rFonts w:asciiTheme="majorHAnsi" w:hAnsiTheme="majorHAnsi" w:cstheme="majorHAnsi"/>
          <w:sz w:val="26"/>
          <w:szCs w:val="26"/>
        </w:rPr>
      </w:pPr>
      <w:r w:rsidRPr="009E6203">
        <w:rPr>
          <w:rFonts w:cstheme="minorHAnsi"/>
          <w:sz w:val="26"/>
          <w:szCs w:val="26"/>
        </w:rPr>
        <w:t xml:space="preserve">e) Polymorphism: </w:t>
      </w:r>
      <w:r w:rsidRPr="009E6203">
        <w:rPr>
          <w:rFonts w:cstheme="minorHAnsi"/>
          <w:sz w:val="26"/>
          <w:szCs w:val="26"/>
        </w:rPr>
        <w:br/>
      </w:r>
      <w:r>
        <w:rPr>
          <w:rFonts w:asciiTheme="majorHAnsi" w:hAnsiTheme="majorHAnsi" w:cstheme="majorHAnsi"/>
          <w:sz w:val="26"/>
          <w:szCs w:val="26"/>
        </w:rPr>
        <w:t xml:space="preserve">                    poly refers to many. That is single function or an operator functioning in many ways different upon the usage is called polymorphism.</w:t>
      </w:r>
      <w:r>
        <w:rPr>
          <w:rFonts w:asciiTheme="majorHAnsi" w:hAnsiTheme="majorHAnsi" w:cstheme="majorHAnsi"/>
          <w:sz w:val="26"/>
          <w:szCs w:val="26"/>
        </w:rPr>
        <w:br/>
        <w:t xml:space="preserve">- </w:t>
      </w:r>
      <w:r w:rsidR="009E6203">
        <w:rPr>
          <w:rFonts w:asciiTheme="majorHAnsi" w:hAnsiTheme="majorHAnsi" w:cstheme="majorHAnsi"/>
          <w:sz w:val="26"/>
          <w:szCs w:val="26"/>
        </w:rPr>
        <w:t>E.g.,</w:t>
      </w:r>
      <w:r>
        <w:rPr>
          <w:rFonts w:asciiTheme="majorHAnsi" w:hAnsiTheme="majorHAnsi" w:cstheme="majorHAnsi"/>
          <w:sz w:val="26"/>
          <w:szCs w:val="26"/>
        </w:rPr>
        <w:t xml:space="preserve"> the message display details () of the </w:t>
      </w:r>
      <w:r w:rsidR="009E6203">
        <w:rPr>
          <w:rFonts w:asciiTheme="majorHAnsi" w:hAnsiTheme="majorHAnsi" w:cstheme="majorHAnsi"/>
          <w:sz w:val="26"/>
          <w:szCs w:val="26"/>
        </w:rPr>
        <w:t>person class should give different results when send to a student object (e.g., the enrolment number)</w:t>
      </w:r>
      <w:r w:rsidR="009E6203">
        <w:rPr>
          <w:rFonts w:asciiTheme="majorHAnsi" w:hAnsiTheme="majorHAnsi" w:cstheme="majorHAnsi"/>
          <w:sz w:val="26"/>
          <w:szCs w:val="26"/>
        </w:rPr>
        <w:br/>
        <w:t>-The ability to change from is known as polymorphism.</w:t>
      </w:r>
      <w:r>
        <w:rPr>
          <w:rFonts w:asciiTheme="majorHAnsi" w:hAnsiTheme="majorHAnsi" w:cstheme="majorHAnsi"/>
          <w:sz w:val="26"/>
          <w:szCs w:val="26"/>
        </w:rPr>
        <w:t xml:space="preserve">  </w:t>
      </w:r>
    </w:p>
    <w:p w14:paraId="640C9C2C" w14:textId="77777777" w:rsidR="00376D3C" w:rsidRPr="00A421D2" w:rsidRDefault="00376D3C" w:rsidP="00376D3C">
      <w:pPr>
        <w:rPr>
          <w:sz w:val="40"/>
          <w:szCs w:val="40"/>
          <w:lang w:val="en-US"/>
        </w:rPr>
      </w:pPr>
      <w:r w:rsidRPr="00A421D2">
        <w:rPr>
          <w:sz w:val="40"/>
          <w:szCs w:val="40"/>
          <w:lang w:val="en-US"/>
        </w:rPr>
        <w:t>-------------------------------------------------------------------------</w:t>
      </w:r>
    </w:p>
    <w:p w14:paraId="3F791FE5" w14:textId="7B3F2983" w:rsidR="009E6203" w:rsidRDefault="009E6203" w:rsidP="00376D3C">
      <w:pPr>
        <w:rPr>
          <w:rFonts w:asciiTheme="majorHAnsi" w:hAnsiTheme="majorHAnsi" w:cstheme="majorHAnsi"/>
          <w:sz w:val="26"/>
          <w:szCs w:val="26"/>
        </w:rPr>
      </w:pPr>
    </w:p>
    <w:p w14:paraId="2098F6EF" w14:textId="05922D8E" w:rsidR="000D038C" w:rsidRPr="001B6A16" w:rsidRDefault="00165BDA" w:rsidP="00376D3C">
      <w:pPr>
        <w:rPr>
          <w:rFonts w:asciiTheme="majorHAnsi" w:hAnsiTheme="majorHAnsi" w:cstheme="majorHAnsi"/>
          <w:sz w:val="26"/>
          <w:szCs w:val="26"/>
        </w:rPr>
      </w:pPr>
      <w:r>
        <w:rPr>
          <w:rFonts w:asciiTheme="majorHAnsi" w:hAnsiTheme="majorHAnsi" w:cstheme="majorHAnsi"/>
          <w:sz w:val="26"/>
          <w:szCs w:val="26"/>
        </w:rPr>
        <w:t xml:space="preserve"> </w:t>
      </w:r>
      <w:r w:rsidR="000D038C" w:rsidRPr="001B6A16">
        <w:rPr>
          <w:rFonts w:asciiTheme="majorHAnsi" w:hAnsiTheme="majorHAnsi" w:cstheme="majorHAnsi"/>
          <w:sz w:val="26"/>
          <w:szCs w:val="26"/>
        </w:rPr>
        <w:br w:type="page"/>
      </w:r>
    </w:p>
    <w:p w14:paraId="16FB8537" w14:textId="77777777" w:rsidR="006B26E7" w:rsidRPr="00D138FA" w:rsidRDefault="006B26E7" w:rsidP="00376D3C">
      <w:pPr>
        <w:rPr>
          <w:sz w:val="40"/>
          <w:szCs w:val="40"/>
          <w:lang w:val="en-US"/>
        </w:rPr>
      </w:pPr>
      <w:r w:rsidRPr="00D138FA">
        <w:rPr>
          <w:sz w:val="40"/>
          <w:szCs w:val="40"/>
          <w:lang w:val="en-US"/>
        </w:rPr>
        <w:t>-------------------------------------------------------------------------</w:t>
      </w:r>
    </w:p>
    <w:p w14:paraId="37DB2571" w14:textId="77777777" w:rsidR="009A1B92" w:rsidRPr="00D138FA" w:rsidRDefault="009A1B92" w:rsidP="00376D3C">
      <w:pPr>
        <w:rPr>
          <w:sz w:val="28"/>
          <w:szCs w:val="28"/>
        </w:rPr>
      </w:pPr>
    </w:p>
    <w:sectPr w:rsidR="009A1B92" w:rsidRPr="00D138FA" w:rsidSect="00F51FC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35DD8" w14:textId="77777777" w:rsidR="00011200" w:rsidRDefault="00011200" w:rsidP="00376D3C">
      <w:pPr>
        <w:spacing w:after="0" w:line="240" w:lineRule="auto"/>
      </w:pPr>
      <w:r>
        <w:separator/>
      </w:r>
    </w:p>
  </w:endnote>
  <w:endnote w:type="continuationSeparator" w:id="0">
    <w:p w14:paraId="7C3E5517" w14:textId="77777777" w:rsidR="00011200" w:rsidRDefault="00011200" w:rsidP="00376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6122" w14:textId="77777777" w:rsidR="00376D3C" w:rsidRDefault="00376D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E82E" w14:textId="18B645E8" w:rsidR="006C0313" w:rsidRDefault="006C0313">
    <w:pPr>
      <w:pStyle w:val="Footer"/>
    </w:pPr>
    <w:r>
      <w:t>Priyanshu kansar</w:t>
    </w:r>
    <w:r w:rsidR="00A419E7">
      <w:t>a</w:t>
    </w:r>
    <w:r w:rsidR="004C3912">
      <w:tab/>
    </w:r>
  </w:p>
  <w:p w14:paraId="67609CDC" w14:textId="77777777" w:rsidR="00376D3C" w:rsidRDefault="00376D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E427" w14:textId="77777777" w:rsidR="00376D3C" w:rsidRDefault="00376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04905" w14:textId="77777777" w:rsidR="00011200" w:rsidRDefault="00011200" w:rsidP="00376D3C">
      <w:pPr>
        <w:spacing w:after="0" w:line="240" w:lineRule="auto"/>
      </w:pPr>
      <w:r>
        <w:separator/>
      </w:r>
    </w:p>
  </w:footnote>
  <w:footnote w:type="continuationSeparator" w:id="0">
    <w:p w14:paraId="6DD33372" w14:textId="77777777" w:rsidR="00011200" w:rsidRDefault="00011200" w:rsidP="00376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0D41B" w14:textId="77777777" w:rsidR="00376D3C" w:rsidRDefault="00376D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069D7" w14:textId="158918FA" w:rsidR="006C0313" w:rsidRPr="006C0313" w:rsidRDefault="006C0313">
    <w:pPr>
      <w:pStyle w:val="Header"/>
      <w:rPr>
        <w:lang w:val="en-US"/>
      </w:rPr>
    </w:pPr>
    <w:r>
      <w:rPr>
        <w:lang w:val="en-US"/>
      </w:rPr>
      <w:t xml:space="preserve">Manual testing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7EF3" w14:textId="77777777" w:rsidR="00376D3C" w:rsidRDefault="00376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B66"/>
    <w:multiLevelType w:val="hybridMultilevel"/>
    <w:tmpl w:val="8BD29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5D2360"/>
    <w:multiLevelType w:val="hybridMultilevel"/>
    <w:tmpl w:val="2472A8C6"/>
    <w:lvl w:ilvl="0" w:tplc="762CF37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063C97"/>
    <w:multiLevelType w:val="hybridMultilevel"/>
    <w:tmpl w:val="22E88F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79406F"/>
    <w:multiLevelType w:val="hybridMultilevel"/>
    <w:tmpl w:val="941A1E76"/>
    <w:lvl w:ilvl="0" w:tplc="E2266B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7E174A"/>
    <w:multiLevelType w:val="hybridMultilevel"/>
    <w:tmpl w:val="51A69E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2320AF"/>
    <w:multiLevelType w:val="hybridMultilevel"/>
    <w:tmpl w:val="4F12BE1C"/>
    <w:lvl w:ilvl="0" w:tplc="3CD8BA7A">
      <w:start w:val="1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AF0924"/>
    <w:multiLevelType w:val="hybridMultilevel"/>
    <w:tmpl w:val="C5C836E8"/>
    <w:lvl w:ilvl="0" w:tplc="DD800E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4B506C"/>
    <w:multiLevelType w:val="hybridMultilevel"/>
    <w:tmpl w:val="18A84066"/>
    <w:lvl w:ilvl="0" w:tplc="4009000B">
      <w:start w:val="1"/>
      <w:numFmt w:val="bullet"/>
      <w:lvlText w:val=""/>
      <w:lvlJc w:val="left"/>
      <w:pPr>
        <w:ind w:left="1103" w:hanging="360"/>
      </w:pPr>
      <w:rPr>
        <w:rFonts w:ascii="Wingdings" w:hAnsi="Wingdings"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8" w15:restartNumberingAfterBreak="0">
    <w:nsid w:val="102D350D"/>
    <w:multiLevelType w:val="hybridMultilevel"/>
    <w:tmpl w:val="06BA71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092D3B"/>
    <w:multiLevelType w:val="hybridMultilevel"/>
    <w:tmpl w:val="4AC6FF1A"/>
    <w:lvl w:ilvl="0" w:tplc="44F00B6A">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15:restartNumberingAfterBreak="0">
    <w:nsid w:val="14BC3541"/>
    <w:multiLevelType w:val="hybridMultilevel"/>
    <w:tmpl w:val="64B6EED6"/>
    <w:lvl w:ilvl="0" w:tplc="40090013">
      <w:start w:val="1"/>
      <w:numFmt w:val="upperRoman"/>
      <w:lvlText w:val="%1."/>
      <w:lvlJc w:val="right"/>
      <w:pPr>
        <w:ind w:left="3784" w:hanging="360"/>
      </w:pPr>
    </w:lvl>
    <w:lvl w:ilvl="1" w:tplc="40090019" w:tentative="1">
      <w:start w:val="1"/>
      <w:numFmt w:val="lowerLetter"/>
      <w:lvlText w:val="%2."/>
      <w:lvlJc w:val="left"/>
      <w:pPr>
        <w:ind w:left="4504" w:hanging="360"/>
      </w:pPr>
    </w:lvl>
    <w:lvl w:ilvl="2" w:tplc="4009001B" w:tentative="1">
      <w:start w:val="1"/>
      <w:numFmt w:val="lowerRoman"/>
      <w:lvlText w:val="%3."/>
      <w:lvlJc w:val="right"/>
      <w:pPr>
        <w:ind w:left="5224" w:hanging="180"/>
      </w:pPr>
    </w:lvl>
    <w:lvl w:ilvl="3" w:tplc="4009000F" w:tentative="1">
      <w:start w:val="1"/>
      <w:numFmt w:val="decimal"/>
      <w:lvlText w:val="%4."/>
      <w:lvlJc w:val="left"/>
      <w:pPr>
        <w:ind w:left="5944" w:hanging="360"/>
      </w:pPr>
    </w:lvl>
    <w:lvl w:ilvl="4" w:tplc="40090019" w:tentative="1">
      <w:start w:val="1"/>
      <w:numFmt w:val="lowerLetter"/>
      <w:lvlText w:val="%5."/>
      <w:lvlJc w:val="left"/>
      <w:pPr>
        <w:ind w:left="6664" w:hanging="360"/>
      </w:pPr>
    </w:lvl>
    <w:lvl w:ilvl="5" w:tplc="4009001B" w:tentative="1">
      <w:start w:val="1"/>
      <w:numFmt w:val="lowerRoman"/>
      <w:lvlText w:val="%6."/>
      <w:lvlJc w:val="right"/>
      <w:pPr>
        <w:ind w:left="7384" w:hanging="180"/>
      </w:pPr>
    </w:lvl>
    <w:lvl w:ilvl="6" w:tplc="4009000F" w:tentative="1">
      <w:start w:val="1"/>
      <w:numFmt w:val="decimal"/>
      <w:lvlText w:val="%7."/>
      <w:lvlJc w:val="left"/>
      <w:pPr>
        <w:ind w:left="8104" w:hanging="360"/>
      </w:pPr>
    </w:lvl>
    <w:lvl w:ilvl="7" w:tplc="40090019" w:tentative="1">
      <w:start w:val="1"/>
      <w:numFmt w:val="lowerLetter"/>
      <w:lvlText w:val="%8."/>
      <w:lvlJc w:val="left"/>
      <w:pPr>
        <w:ind w:left="8824" w:hanging="360"/>
      </w:pPr>
    </w:lvl>
    <w:lvl w:ilvl="8" w:tplc="4009001B" w:tentative="1">
      <w:start w:val="1"/>
      <w:numFmt w:val="lowerRoman"/>
      <w:lvlText w:val="%9."/>
      <w:lvlJc w:val="right"/>
      <w:pPr>
        <w:ind w:left="9544" w:hanging="180"/>
      </w:pPr>
    </w:lvl>
  </w:abstractNum>
  <w:abstractNum w:abstractNumId="11" w15:restartNumberingAfterBreak="0">
    <w:nsid w:val="1A586876"/>
    <w:multiLevelType w:val="hybridMultilevel"/>
    <w:tmpl w:val="3E7219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C00CB2"/>
    <w:multiLevelType w:val="hybridMultilevel"/>
    <w:tmpl w:val="5A9CA9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DB6829"/>
    <w:multiLevelType w:val="hybridMultilevel"/>
    <w:tmpl w:val="A6B05A08"/>
    <w:lvl w:ilvl="0" w:tplc="0F161F8C">
      <w:start w:val="19"/>
      <w:numFmt w:val="bullet"/>
      <w:lvlText w:val="&gt;"/>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087DED"/>
    <w:multiLevelType w:val="hybridMultilevel"/>
    <w:tmpl w:val="78AAB1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D571B73"/>
    <w:multiLevelType w:val="hybridMultilevel"/>
    <w:tmpl w:val="89EA79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A01EB0"/>
    <w:multiLevelType w:val="hybridMultilevel"/>
    <w:tmpl w:val="7F9C24A4"/>
    <w:lvl w:ilvl="0" w:tplc="122C87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B34829"/>
    <w:multiLevelType w:val="hybridMultilevel"/>
    <w:tmpl w:val="11B6EB74"/>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8" w15:restartNumberingAfterBreak="0">
    <w:nsid w:val="31C33AB6"/>
    <w:multiLevelType w:val="hybridMultilevel"/>
    <w:tmpl w:val="5620A114"/>
    <w:lvl w:ilvl="0" w:tplc="4009000B">
      <w:start w:val="1"/>
      <w:numFmt w:val="bullet"/>
      <w:lvlText w:val=""/>
      <w:lvlJc w:val="left"/>
      <w:pPr>
        <w:ind w:left="904" w:hanging="360"/>
      </w:pPr>
      <w:rPr>
        <w:rFonts w:ascii="Wingdings" w:hAnsi="Wingdings"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9" w15:restartNumberingAfterBreak="0">
    <w:nsid w:val="32937B22"/>
    <w:multiLevelType w:val="hybridMultilevel"/>
    <w:tmpl w:val="33A0D6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7445B0F"/>
    <w:multiLevelType w:val="hybridMultilevel"/>
    <w:tmpl w:val="1C347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397AAF"/>
    <w:multiLevelType w:val="hybridMultilevel"/>
    <w:tmpl w:val="CF3E2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7756E3"/>
    <w:multiLevelType w:val="hybridMultilevel"/>
    <w:tmpl w:val="0D583778"/>
    <w:lvl w:ilvl="0" w:tplc="4B94C488">
      <w:start w:val="1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E26558"/>
    <w:multiLevelType w:val="hybridMultilevel"/>
    <w:tmpl w:val="607AB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8C23F7"/>
    <w:multiLevelType w:val="hybridMultilevel"/>
    <w:tmpl w:val="F80C9460"/>
    <w:lvl w:ilvl="0" w:tplc="581C9C84">
      <w:start w:val="12"/>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2F3B7E"/>
    <w:multiLevelType w:val="hybridMultilevel"/>
    <w:tmpl w:val="0F0CA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970D72"/>
    <w:multiLevelType w:val="hybridMultilevel"/>
    <w:tmpl w:val="00121718"/>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7" w15:restartNumberingAfterBreak="0">
    <w:nsid w:val="4E04238B"/>
    <w:multiLevelType w:val="hybridMultilevel"/>
    <w:tmpl w:val="96048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A30C7B"/>
    <w:multiLevelType w:val="hybridMultilevel"/>
    <w:tmpl w:val="299A62E0"/>
    <w:lvl w:ilvl="0" w:tplc="4058C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1991133"/>
    <w:multiLevelType w:val="hybridMultilevel"/>
    <w:tmpl w:val="0B6A2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8377AC"/>
    <w:multiLevelType w:val="hybridMultilevel"/>
    <w:tmpl w:val="8F7ABBFC"/>
    <w:lvl w:ilvl="0" w:tplc="40090009">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31" w15:restartNumberingAfterBreak="0">
    <w:nsid w:val="5A2E5187"/>
    <w:multiLevelType w:val="hybridMultilevel"/>
    <w:tmpl w:val="A8D0D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5657FB"/>
    <w:multiLevelType w:val="hybridMultilevel"/>
    <w:tmpl w:val="482C543A"/>
    <w:lvl w:ilvl="0" w:tplc="E37823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965EA2"/>
    <w:multiLevelType w:val="hybridMultilevel"/>
    <w:tmpl w:val="80C6B87E"/>
    <w:lvl w:ilvl="0" w:tplc="6BFCFA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2BE4C48"/>
    <w:multiLevelType w:val="hybridMultilevel"/>
    <w:tmpl w:val="71322C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32B38A8"/>
    <w:multiLevelType w:val="hybridMultilevel"/>
    <w:tmpl w:val="7FEC1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3FB55F8"/>
    <w:multiLevelType w:val="hybridMultilevel"/>
    <w:tmpl w:val="AB2C60D6"/>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7" w15:restartNumberingAfterBreak="0">
    <w:nsid w:val="66144B0E"/>
    <w:multiLevelType w:val="hybridMultilevel"/>
    <w:tmpl w:val="18803974"/>
    <w:lvl w:ilvl="0" w:tplc="DA825B90">
      <w:start w:val="12"/>
      <w:numFmt w:val="bullet"/>
      <w:lvlText w:val="&gt;"/>
      <w:lvlJc w:val="left"/>
      <w:pPr>
        <w:ind w:left="720" w:hanging="360"/>
      </w:pPr>
      <w:rPr>
        <w:rFonts w:ascii="Calibri" w:eastAsiaTheme="minorHAnsi" w:hAnsi="Calibri" w:cs="Calibri"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E0718D"/>
    <w:multiLevelType w:val="hybridMultilevel"/>
    <w:tmpl w:val="B7C8158E"/>
    <w:lvl w:ilvl="0" w:tplc="AF76CA20">
      <w:start w:val="19"/>
      <w:numFmt w:val="bullet"/>
      <w:lvlText w:val=""/>
      <w:lvlJc w:val="left"/>
      <w:pPr>
        <w:ind w:left="720" w:hanging="360"/>
      </w:pPr>
      <w:rPr>
        <w:rFonts w:ascii="Wingdings" w:eastAsiaTheme="minorHAnsi"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C42715A"/>
    <w:multiLevelType w:val="hybridMultilevel"/>
    <w:tmpl w:val="E968C07E"/>
    <w:lvl w:ilvl="0" w:tplc="581C9C84">
      <w:start w:val="12"/>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B30AF4"/>
    <w:multiLevelType w:val="hybridMultilevel"/>
    <w:tmpl w:val="E050DC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D50547"/>
    <w:multiLevelType w:val="hybridMultilevel"/>
    <w:tmpl w:val="31FE6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45348A"/>
    <w:multiLevelType w:val="hybridMultilevel"/>
    <w:tmpl w:val="7D407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50580C"/>
    <w:multiLevelType w:val="hybridMultilevel"/>
    <w:tmpl w:val="3DB6B84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AEE43F1"/>
    <w:multiLevelType w:val="hybridMultilevel"/>
    <w:tmpl w:val="71322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B1C3E79"/>
    <w:multiLevelType w:val="hybridMultilevel"/>
    <w:tmpl w:val="DD1C2622"/>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6" w15:restartNumberingAfterBreak="0">
    <w:nsid w:val="7D3A731F"/>
    <w:multiLevelType w:val="hybridMultilevel"/>
    <w:tmpl w:val="FC247D9C"/>
    <w:lvl w:ilvl="0" w:tplc="B87C0C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FAC45A0"/>
    <w:multiLevelType w:val="hybridMultilevel"/>
    <w:tmpl w:val="05E8E3AE"/>
    <w:lvl w:ilvl="0" w:tplc="9F5C1D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625523">
    <w:abstractNumId w:val="12"/>
  </w:num>
  <w:num w:numId="2" w16cid:durableId="1046761192">
    <w:abstractNumId w:val="31"/>
  </w:num>
  <w:num w:numId="3" w16cid:durableId="2073967058">
    <w:abstractNumId w:val="18"/>
  </w:num>
  <w:num w:numId="4" w16cid:durableId="1619217700">
    <w:abstractNumId w:val="7"/>
  </w:num>
  <w:num w:numId="5" w16cid:durableId="4989756">
    <w:abstractNumId w:val="3"/>
  </w:num>
  <w:num w:numId="6" w16cid:durableId="734930603">
    <w:abstractNumId w:val="1"/>
  </w:num>
  <w:num w:numId="7" w16cid:durableId="1908148159">
    <w:abstractNumId w:val="27"/>
  </w:num>
  <w:num w:numId="8" w16cid:durableId="46342362">
    <w:abstractNumId w:val="42"/>
  </w:num>
  <w:num w:numId="9" w16cid:durableId="1718815940">
    <w:abstractNumId w:val="41"/>
  </w:num>
  <w:num w:numId="10" w16cid:durableId="633683956">
    <w:abstractNumId w:val="39"/>
  </w:num>
  <w:num w:numId="11" w16cid:durableId="1939437693">
    <w:abstractNumId w:val="22"/>
  </w:num>
  <w:num w:numId="12" w16cid:durableId="997923100">
    <w:abstractNumId w:val="37"/>
  </w:num>
  <w:num w:numId="13" w16cid:durableId="521432665">
    <w:abstractNumId w:val="5"/>
  </w:num>
  <w:num w:numId="14" w16cid:durableId="67576588">
    <w:abstractNumId w:val="21"/>
  </w:num>
  <w:num w:numId="15" w16cid:durableId="1358047162">
    <w:abstractNumId w:val="19"/>
  </w:num>
  <w:num w:numId="16" w16cid:durableId="1680699534">
    <w:abstractNumId w:val="29"/>
  </w:num>
  <w:num w:numId="17" w16cid:durableId="28071093">
    <w:abstractNumId w:val="44"/>
  </w:num>
  <w:num w:numId="18" w16cid:durableId="450902529">
    <w:abstractNumId w:val="4"/>
  </w:num>
  <w:num w:numId="19" w16cid:durableId="1448086155">
    <w:abstractNumId w:val="14"/>
  </w:num>
  <w:num w:numId="20" w16cid:durableId="1427339350">
    <w:abstractNumId w:val="11"/>
  </w:num>
  <w:num w:numId="21" w16cid:durableId="838230883">
    <w:abstractNumId w:val="2"/>
  </w:num>
  <w:num w:numId="22" w16cid:durableId="1035426918">
    <w:abstractNumId w:val="34"/>
  </w:num>
  <w:num w:numId="23" w16cid:durableId="1350571007">
    <w:abstractNumId w:val="23"/>
  </w:num>
  <w:num w:numId="24" w16cid:durableId="1537160721">
    <w:abstractNumId w:val="43"/>
  </w:num>
  <w:num w:numId="25" w16cid:durableId="384790845">
    <w:abstractNumId w:val="8"/>
  </w:num>
  <w:num w:numId="26" w16cid:durableId="1575506947">
    <w:abstractNumId w:val="24"/>
  </w:num>
  <w:num w:numId="27" w16cid:durableId="92015135">
    <w:abstractNumId w:val="40"/>
  </w:num>
  <w:num w:numId="28" w16cid:durableId="1019552720">
    <w:abstractNumId w:val="15"/>
  </w:num>
  <w:num w:numId="29" w16cid:durableId="565455856">
    <w:abstractNumId w:val="47"/>
  </w:num>
  <w:num w:numId="30" w16cid:durableId="62342165">
    <w:abstractNumId w:val="28"/>
  </w:num>
  <w:num w:numId="31" w16cid:durableId="1355690722">
    <w:abstractNumId w:val="33"/>
  </w:num>
  <w:num w:numId="32" w16cid:durableId="1491167448">
    <w:abstractNumId w:val="0"/>
  </w:num>
  <w:num w:numId="33" w16cid:durableId="1157066591">
    <w:abstractNumId w:val="35"/>
  </w:num>
  <w:num w:numId="34" w16cid:durableId="728965841">
    <w:abstractNumId w:val="38"/>
  </w:num>
  <w:num w:numId="35" w16cid:durableId="1825194124">
    <w:abstractNumId w:val="13"/>
  </w:num>
  <w:num w:numId="36" w16cid:durableId="1249731628">
    <w:abstractNumId w:val="17"/>
  </w:num>
  <w:num w:numId="37" w16cid:durableId="574779071">
    <w:abstractNumId w:val="36"/>
  </w:num>
  <w:num w:numId="38" w16cid:durableId="781068095">
    <w:abstractNumId w:val="30"/>
  </w:num>
  <w:num w:numId="39" w16cid:durableId="905385534">
    <w:abstractNumId w:val="45"/>
  </w:num>
  <w:num w:numId="40" w16cid:durableId="965697437">
    <w:abstractNumId w:val="26"/>
  </w:num>
  <w:num w:numId="41" w16cid:durableId="1625772395">
    <w:abstractNumId w:val="20"/>
  </w:num>
  <w:num w:numId="42" w16cid:durableId="62215393">
    <w:abstractNumId w:val="10"/>
  </w:num>
  <w:num w:numId="43" w16cid:durableId="1117989374">
    <w:abstractNumId w:val="9"/>
  </w:num>
  <w:num w:numId="44" w16cid:durableId="239483926">
    <w:abstractNumId w:val="46"/>
  </w:num>
  <w:num w:numId="45" w16cid:durableId="1752697408">
    <w:abstractNumId w:val="6"/>
  </w:num>
  <w:num w:numId="46" w16cid:durableId="2065256429">
    <w:abstractNumId w:val="32"/>
  </w:num>
  <w:num w:numId="47" w16cid:durableId="1294553248">
    <w:abstractNumId w:val="25"/>
  </w:num>
  <w:num w:numId="48" w16cid:durableId="174302284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yanshu">
    <w15:presenceInfo w15:providerId="Windows Live" w15:userId="8ca36c372ba1b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CC"/>
    <w:rsid w:val="00011200"/>
    <w:rsid w:val="00012212"/>
    <w:rsid w:val="000D038C"/>
    <w:rsid w:val="00165BDA"/>
    <w:rsid w:val="001B6A16"/>
    <w:rsid w:val="00230912"/>
    <w:rsid w:val="00233DB4"/>
    <w:rsid w:val="0024647B"/>
    <w:rsid w:val="00376D3C"/>
    <w:rsid w:val="003A24BB"/>
    <w:rsid w:val="00481E73"/>
    <w:rsid w:val="004A51A7"/>
    <w:rsid w:val="004C3912"/>
    <w:rsid w:val="0063471D"/>
    <w:rsid w:val="00645337"/>
    <w:rsid w:val="00683034"/>
    <w:rsid w:val="006A6246"/>
    <w:rsid w:val="006B26E7"/>
    <w:rsid w:val="006C0313"/>
    <w:rsid w:val="006E2859"/>
    <w:rsid w:val="006E7ACA"/>
    <w:rsid w:val="007623BC"/>
    <w:rsid w:val="007677AB"/>
    <w:rsid w:val="007941FA"/>
    <w:rsid w:val="007D1A83"/>
    <w:rsid w:val="008049D1"/>
    <w:rsid w:val="008D142D"/>
    <w:rsid w:val="008F2F3E"/>
    <w:rsid w:val="0097294D"/>
    <w:rsid w:val="009947D7"/>
    <w:rsid w:val="009A1B92"/>
    <w:rsid w:val="009A787D"/>
    <w:rsid w:val="009E6203"/>
    <w:rsid w:val="009F23C8"/>
    <w:rsid w:val="00A419E7"/>
    <w:rsid w:val="00A41A1C"/>
    <w:rsid w:val="00A421D2"/>
    <w:rsid w:val="00A475D5"/>
    <w:rsid w:val="00A70A14"/>
    <w:rsid w:val="00A82DBD"/>
    <w:rsid w:val="00A8528F"/>
    <w:rsid w:val="00B00B8D"/>
    <w:rsid w:val="00B10248"/>
    <w:rsid w:val="00B82A63"/>
    <w:rsid w:val="00BE0BEE"/>
    <w:rsid w:val="00C500CE"/>
    <w:rsid w:val="00D138FA"/>
    <w:rsid w:val="00DE33D4"/>
    <w:rsid w:val="00E43F1E"/>
    <w:rsid w:val="00E46B22"/>
    <w:rsid w:val="00E66EEA"/>
    <w:rsid w:val="00E749E8"/>
    <w:rsid w:val="00ED22AB"/>
    <w:rsid w:val="00F0742C"/>
    <w:rsid w:val="00F44349"/>
    <w:rsid w:val="00F51FCC"/>
    <w:rsid w:val="00F52C1C"/>
    <w:rsid w:val="00FA2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F00DC"/>
  <w15:chartTrackingRefBased/>
  <w15:docId w15:val="{79E170F3-13B2-4AD7-93B8-62A1460B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FCC"/>
    <w:pPr>
      <w:ind w:left="720"/>
      <w:contextualSpacing/>
    </w:pPr>
  </w:style>
  <w:style w:type="table" w:styleId="TableGrid">
    <w:name w:val="Table Grid"/>
    <w:basedOn w:val="TableNormal"/>
    <w:uiPriority w:val="39"/>
    <w:rsid w:val="00F51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10248"/>
    <w:pPr>
      <w:spacing w:after="0" w:line="240" w:lineRule="auto"/>
    </w:pPr>
  </w:style>
  <w:style w:type="paragraph" w:styleId="Header">
    <w:name w:val="header"/>
    <w:basedOn w:val="Normal"/>
    <w:link w:val="HeaderChar"/>
    <w:uiPriority w:val="99"/>
    <w:unhideWhenUsed/>
    <w:rsid w:val="00376D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D3C"/>
  </w:style>
  <w:style w:type="paragraph" w:styleId="Footer">
    <w:name w:val="footer"/>
    <w:basedOn w:val="Normal"/>
    <w:link w:val="FooterChar"/>
    <w:uiPriority w:val="99"/>
    <w:unhideWhenUsed/>
    <w:rsid w:val="00376D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B4495-A859-46E1-8ED7-D0A0A1834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cp:lastModifiedBy>
  <cp:revision>2</cp:revision>
  <dcterms:created xsi:type="dcterms:W3CDTF">2023-06-29T09:52:00Z</dcterms:created>
  <dcterms:modified xsi:type="dcterms:W3CDTF">2023-06-29T09:52:00Z</dcterms:modified>
</cp:coreProperties>
</file>